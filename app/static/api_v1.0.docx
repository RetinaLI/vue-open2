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jc w:val="center"/>
      </w:pPr>
    </w:p>
    <w:p>
      <w:pPr>
        <w:pStyle w:val="2"/>
        <w:jc w:val="center"/>
      </w:pPr>
    </w:p>
    <w:p>
      <w:pPr>
        <w:pStyle w:val="2"/>
        <w:jc w:val="center"/>
      </w:pPr>
    </w:p>
    <w:p>
      <w:pPr>
        <w:pStyle w:val="2"/>
        <w:jc w:val="center"/>
      </w:pPr>
      <w:bookmarkStart w:id="0" w:name="_Toc32004"/>
      <w:r>
        <w:rPr>
          <w:rFonts w:hint="eastAsia"/>
        </w:rPr>
        <w:t>福田车联网平台数据接口文档</w:t>
      </w:r>
      <w:bookmarkEnd w:id="0"/>
    </w:p>
    <w:p/>
    <w:p/>
    <w:p/>
    <w:p/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V</w:t>
      </w:r>
      <w:r>
        <w:rPr>
          <w:rFonts w:hint="eastAsia"/>
          <w:sz w:val="30"/>
          <w:szCs w:val="30"/>
          <w:lang w:val="en-US" w:eastAsia="zh-CN"/>
        </w:rPr>
        <w:t>1</w:t>
      </w:r>
      <w:r>
        <w:rPr>
          <w:rFonts w:hint="eastAsia"/>
          <w:sz w:val="30"/>
          <w:szCs w:val="30"/>
        </w:rPr>
        <w:t>.0</w:t>
      </w: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车联网平台开发部</w:t>
      </w:r>
    </w:p>
    <w:p>
      <w:pPr>
        <w:pStyle w:val="2"/>
        <w:jc w:val="center"/>
      </w:pPr>
      <w:r>
        <w:rPr>
          <w:rFonts w:hint="eastAsia"/>
        </w:rPr>
        <w:br w:type="page"/>
      </w:r>
    </w:p>
    <w:p/>
    <w:p>
      <w:pPr>
        <w:pStyle w:val="7"/>
        <w:tabs>
          <w:tab w:val="right" w:leader="dot" w:pos="8306"/>
        </w:tabs>
      </w:pPr>
      <w:bookmarkStart w:id="19" w:name="_GoBack"/>
      <w:bookmarkEnd w:id="19"/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_Toc32004 </w:instrText>
      </w:r>
      <w:r>
        <w:rPr>
          <w:rFonts w:hint="eastAsia"/>
        </w:rPr>
        <w:fldChar w:fldCharType="separate"/>
      </w:r>
      <w:r>
        <w:rPr>
          <w:rFonts w:hint="eastAsia"/>
        </w:rPr>
        <w:t>福田车联网平台数据接口文档</w:t>
      </w:r>
      <w:r>
        <w:tab/>
      </w:r>
      <w:r>
        <w:fldChar w:fldCharType="begin"/>
      </w:r>
      <w:r>
        <w:instrText xml:space="preserve"> PAGEREF _Toc32004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_Toc23759 </w:instrText>
      </w:r>
      <w:r>
        <w:rPr>
          <w:rFonts w:hint="eastAsia"/>
        </w:rPr>
        <w:fldChar w:fldCharType="separate"/>
      </w:r>
      <w:r>
        <w:rPr>
          <w:rFonts w:hint="eastAsia"/>
        </w:rPr>
        <w:t>接口分类1</w:t>
      </w:r>
      <w:r>
        <w:rPr>
          <w:rFonts w:hint="eastAsia"/>
          <w:lang w:val="en-US" w:eastAsia="zh-CN"/>
        </w:rPr>
        <w:t>:通用接口</w:t>
      </w:r>
      <w:r>
        <w:tab/>
      </w:r>
      <w:r>
        <w:fldChar w:fldCharType="begin"/>
      </w:r>
      <w:r>
        <w:instrText xml:space="preserve"> PAGEREF _Toc23759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_Toc22510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  <w:lang w:val="en-US" w:eastAsia="zh-CN"/>
        </w:rPr>
        <w:t>车辆实时位置</w:t>
      </w:r>
      <w:r>
        <w:tab/>
      </w:r>
      <w:r>
        <w:fldChar w:fldCharType="begin"/>
      </w:r>
      <w:r>
        <w:instrText xml:space="preserve"> PAGEREF _Toc22510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_Toc21952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车辆每日运行</w:t>
      </w:r>
      <w:r>
        <w:rPr>
          <w:rFonts w:hint="eastAsia"/>
          <w:szCs w:val="28"/>
          <w:lang w:val="en-US" w:eastAsia="zh-CN"/>
        </w:rPr>
        <w:t>汇总</w:t>
      </w:r>
      <w:r>
        <w:tab/>
      </w:r>
      <w:r>
        <w:fldChar w:fldCharType="begin"/>
      </w:r>
      <w:r>
        <w:instrText xml:space="preserve"> PAGEREF _Toc21952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_Toc4776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  <w:lang w:val="en-US" w:eastAsia="zh-CN"/>
        </w:rPr>
        <w:t>获取指定</w:t>
      </w:r>
      <w:r>
        <w:rPr>
          <w:rFonts w:hint="eastAsia"/>
          <w:szCs w:val="28"/>
        </w:rPr>
        <w:t>车辆</w:t>
      </w:r>
      <w:r>
        <w:rPr>
          <w:rFonts w:hint="eastAsia"/>
          <w:szCs w:val="28"/>
          <w:lang w:val="en-US" w:eastAsia="zh-CN"/>
        </w:rPr>
        <w:t>一段</w:t>
      </w:r>
      <w:r>
        <w:rPr>
          <w:rFonts w:hint="eastAsia"/>
          <w:szCs w:val="28"/>
        </w:rPr>
        <w:t>时间</w:t>
      </w:r>
      <w:r>
        <w:rPr>
          <w:rFonts w:hint="eastAsia"/>
          <w:szCs w:val="28"/>
          <w:lang w:val="en-US" w:eastAsia="zh-CN"/>
        </w:rPr>
        <w:t>内</w:t>
      </w:r>
      <w:r>
        <w:rPr>
          <w:rFonts w:hint="eastAsia"/>
          <w:szCs w:val="28"/>
        </w:rPr>
        <w:t>驾驶行为数据</w:t>
      </w:r>
      <w:r>
        <w:tab/>
      </w:r>
      <w:r>
        <w:fldChar w:fldCharType="begin"/>
      </w:r>
      <w:r>
        <w:instrText xml:space="preserve"> PAGEREF _Toc4776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_Toc27908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车辆当前营运数据</w:t>
      </w:r>
      <w:r>
        <w:tab/>
      </w:r>
      <w:r>
        <w:fldChar w:fldCharType="begin"/>
      </w:r>
      <w:r>
        <w:instrText xml:space="preserve"> PAGEREF _Toc27908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_Toc20011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  <w:lang w:val="en-US" w:eastAsia="zh-CN"/>
        </w:rPr>
        <w:t>获取车辆速度分布信息据</w:t>
      </w:r>
      <w:r>
        <w:tab/>
      </w:r>
      <w:r>
        <w:fldChar w:fldCharType="begin"/>
      </w:r>
      <w:r>
        <w:instrText xml:space="preserve"> PAGEREF _Toc20011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_Toc12216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  <w:lang w:val="en-US" w:eastAsia="zh-CN"/>
        </w:rPr>
        <w:t>获取发动机转速分布数据</w:t>
      </w:r>
      <w:r>
        <w:tab/>
      </w:r>
      <w:r>
        <w:fldChar w:fldCharType="begin"/>
      </w:r>
      <w:r>
        <w:instrText xml:space="preserve"> PAGEREF _Toc12216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_Toc15094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车辆行程</w:t>
      </w:r>
      <w:r>
        <w:rPr>
          <w:rFonts w:hint="eastAsia"/>
          <w:szCs w:val="28"/>
          <w:lang w:val="en-US" w:eastAsia="zh-CN"/>
        </w:rPr>
        <w:t>数据</w:t>
      </w:r>
      <w:r>
        <w:tab/>
      </w:r>
      <w:r>
        <w:fldChar w:fldCharType="begin"/>
      </w:r>
      <w:r>
        <w:instrText xml:space="preserve"> PAGEREF _Toc15094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_Toc3256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</w:rPr>
        <w:t>车辆实时数据</w:t>
      </w:r>
      <w:r>
        <w:tab/>
      </w:r>
      <w:r>
        <w:fldChar w:fldCharType="begin"/>
      </w:r>
      <w:r>
        <w:instrText xml:space="preserve"> PAGEREF _Toc3256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_Toc29553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  <w:lang w:val="en-US" w:eastAsia="zh-CN"/>
        </w:rPr>
        <w:t>获取车辆行驶区域数据</w:t>
      </w:r>
      <w:r>
        <w:tab/>
      </w:r>
      <w:r>
        <w:fldChar w:fldCharType="begin"/>
      </w:r>
      <w:r>
        <w:instrText xml:space="preserve"> PAGEREF _Toc29553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_Toc18425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  <w:lang w:val="en-US" w:eastAsia="zh-CN"/>
        </w:rPr>
        <w:t>获取车辆途经点排名</w:t>
      </w:r>
      <w:r>
        <w:tab/>
      </w:r>
      <w:r>
        <w:fldChar w:fldCharType="begin"/>
      </w:r>
      <w:r>
        <w:instrText xml:space="preserve"> PAGEREF _Toc18425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_Toc6716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  <w:lang w:val="en-US" w:eastAsia="zh-CN"/>
        </w:rPr>
        <w:t>获取车辆行驶时段统计</w:t>
      </w:r>
      <w:r>
        <w:tab/>
      </w:r>
      <w:r>
        <w:fldChar w:fldCharType="begin"/>
      </w:r>
      <w:r>
        <w:instrText xml:space="preserve"> PAGEREF _Toc6716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_Toc13841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  <w:lang w:val="en-US" w:eastAsia="zh-CN"/>
        </w:rPr>
        <w:t>获取车辆实时数据</w:t>
      </w:r>
      <w:r>
        <w:tab/>
      </w:r>
      <w:r>
        <w:fldChar w:fldCharType="begin"/>
      </w:r>
      <w:r>
        <w:instrText xml:space="preserve"> PAGEREF _Toc13841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_Toc25635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  <w:lang w:val="en-US" w:eastAsia="zh-CN"/>
        </w:rPr>
        <w:t>获取车辆历史轨迹信息</w:t>
      </w:r>
      <w:r>
        <w:tab/>
      </w:r>
      <w:r>
        <w:fldChar w:fldCharType="begin"/>
      </w:r>
      <w:r>
        <w:instrText xml:space="preserve"> PAGEREF _Toc25635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_Toc26857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  <w:lang w:val="en-US" w:eastAsia="zh-CN"/>
        </w:rPr>
        <w:t>获取车辆驾驶行为安全评分</w:t>
      </w:r>
      <w:r>
        <w:tab/>
      </w:r>
      <w:r>
        <w:fldChar w:fldCharType="begin"/>
      </w:r>
      <w:r>
        <w:instrText xml:space="preserve"> PAGEREF _Toc26857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_Toc12946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  <w:lang w:val="en-US" w:eastAsia="zh-CN"/>
        </w:rPr>
        <w:t>获取车辆实时位置(页面)</w:t>
      </w:r>
      <w:r>
        <w:tab/>
      </w:r>
      <w:r>
        <w:fldChar w:fldCharType="begin"/>
      </w:r>
      <w:r>
        <w:instrText xml:space="preserve"> PAGEREF _Toc12946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_Toc32471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  <w:lang w:val="en-US" w:eastAsia="zh-CN"/>
        </w:rPr>
        <w:t>获取</w:t>
      </w:r>
      <w:r>
        <w:rPr>
          <w:rFonts w:hint="eastAsia"/>
          <w:szCs w:val="28"/>
        </w:rPr>
        <w:t>车辆历史轨迹</w:t>
      </w:r>
      <w:r>
        <w:rPr>
          <w:rFonts w:hint="eastAsia"/>
          <w:szCs w:val="28"/>
          <w:lang w:val="en-US" w:eastAsia="zh-CN"/>
        </w:rPr>
        <w:t>(页面)</w:t>
      </w:r>
      <w:r>
        <w:tab/>
      </w:r>
      <w:r>
        <w:fldChar w:fldCharType="begin"/>
      </w:r>
      <w:r>
        <w:instrText xml:space="preserve"> PAGEREF _Toc32471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_Toc19128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  <w:lang w:val="en-US" w:eastAsia="zh-CN"/>
        </w:rPr>
        <w:t>获取</w:t>
      </w:r>
      <w:r>
        <w:rPr>
          <w:rFonts w:hint="eastAsia"/>
          <w:szCs w:val="28"/>
        </w:rPr>
        <w:t>后装</w:t>
      </w:r>
      <w:r>
        <w:rPr>
          <w:rFonts w:hint="eastAsia"/>
          <w:szCs w:val="28"/>
          <w:lang w:val="en-US" w:eastAsia="zh-CN"/>
        </w:rPr>
        <w:t>设备</w:t>
      </w:r>
      <w:r>
        <w:rPr>
          <w:rFonts w:hint="eastAsia"/>
          <w:szCs w:val="28"/>
        </w:rPr>
        <w:t>车辆轨迹</w:t>
      </w:r>
      <w:r>
        <w:rPr>
          <w:rFonts w:hint="eastAsia"/>
          <w:szCs w:val="28"/>
          <w:lang w:val="en-US" w:eastAsia="zh-CN"/>
        </w:rPr>
        <w:t>(页面)</w:t>
      </w:r>
      <w:r>
        <w:tab/>
      </w:r>
      <w:r>
        <w:fldChar w:fldCharType="begin"/>
      </w:r>
      <w:r>
        <w:instrText xml:space="preserve"> PAGEREF _Toc19128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3"/>
        <w:tabs>
          <w:tab w:val="center" w:pos="4153"/>
        </w:tabs>
      </w:pPr>
      <w:r>
        <w:rPr>
          <w:rFonts w:hint="eastAsia"/>
        </w:rPr>
        <w:fldChar w:fldCharType="end"/>
      </w:r>
      <w:r>
        <w:tab/>
      </w:r>
    </w:p>
    <w:p>
      <w:pPr>
        <w:pStyle w:val="3"/>
      </w:pPr>
      <w:r>
        <w:rPr>
          <w:rFonts w:hint="eastAsia"/>
        </w:rPr>
        <w:br w:type="page"/>
      </w:r>
    </w:p>
    <w:p/>
    <w:p>
      <w:pPr>
        <w:pStyle w:val="3"/>
      </w:pPr>
      <w:bookmarkStart w:id="1" w:name="_Toc23759"/>
      <w:r>
        <w:rPr>
          <w:rFonts w:hint="eastAsia"/>
        </w:rPr>
        <w:t>接口分类1</w:t>
      </w:r>
      <w:r>
        <w:rPr>
          <w:rFonts w:hint="eastAsia"/>
          <w:lang w:val="en-US" w:eastAsia="zh-CN"/>
        </w:rPr>
        <w:t>:通用接口</w:t>
      </w:r>
      <w:bookmarkEnd w:id="1"/>
    </w:p>
    <w:p>
      <w:pPr>
        <w:pStyle w:val="4"/>
        <w:rPr>
          <w:rFonts w:hint="eastAsia"/>
          <w:sz w:val="28"/>
          <w:szCs w:val="28"/>
          <w:lang w:val="en-US" w:eastAsia="zh-CN"/>
        </w:rPr>
      </w:pPr>
      <w:bookmarkStart w:id="2" w:name="_Toc22510"/>
      <w:r>
        <w:rPr>
          <w:rFonts w:hint="eastAsia"/>
          <w:sz w:val="28"/>
          <w:szCs w:val="28"/>
          <w:lang w:val="en-US" w:eastAsia="zh-CN"/>
        </w:rPr>
        <w:t>车辆实时位置</w:t>
      </w:r>
      <w:bookmarkEnd w:id="2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4"/>
        <w:gridCol w:w="668"/>
        <w:gridCol w:w="791"/>
        <w:gridCol w:w="838"/>
        <w:gridCol w:w="444"/>
        <w:gridCol w:w="722"/>
        <w:gridCol w:w="1188"/>
        <w:gridCol w:w="3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接口基础信息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22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200" w:type="dxa"/>
            <w:gridSpan w:val="6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http://openapi.ifoton.com.cn/openapi/iov/business/location/getLocationByVin.json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接口简介</w:t>
            </w:r>
          </w:p>
        </w:tc>
        <w:tc>
          <w:tcPr>
            <w:tcW w:w="7200" w:type="dxa"/>
            <w:gridSpan w:val="6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根据车辆</w:t>
            </w:r>
            <w:r>
              <w:rPr>
                <w:rFonts w:hint="eastAsia"/>
                <w:lang w:val="en-US" w:eastAsia="zh-CN"/>
              </w:rPr>
              <w:t>的VIN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  <w:lang w:val="en-US" w:eastAsia="zh-CN"/>
              </w:rPr>
              <w:t>其实时位置信息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2795" w:type="dxa"/>
            <w:gridSpan w:val="4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1188" w:type="dxa"/>
            <w:shd w:val="clear" w:color="auto" w:fill="D7D7D7" w:themeFill="background1" w:themeFillShade="D8"/>
            <w:vAlign w:val="center"/>
          </w:tcPr>
          <w:p>
            <w:r>
              <w:rPr>
                <w:rFonts w:hint="eastAsia"/>
              </w:rPr>
              <w:t>返回格式</w:t>
            </w:r>
          </w:p>
        </w:tc>
        <w:tc>
          <w:tcPr>
            <w:tcW w:w="32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hd w:val="clear" w:color="auto" w:fill="D7D7D7" w:themeFill="background1" w:themeFillShade="D8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629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354" w:type="dxa"/>
            <w:gridSpan w:val="3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217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token</w:t>
            </w:r>
          </w:p>
        </w:tc>
        <w:tc>
          <w:tcPr>
            <w:tcW w:w="1629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2354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21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访问数据凭证</w:t>
            </w:r>
            <w:r>
              <w:rPr>
                <w:rFonts w:hint="eastAsia"/>
                <w:lang w:val="en-US" w:eastAsia="zh-CN"/>
              </w:rPr>
              <w:t>,由车联网平台提供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322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vin</w:t>
            </w:r>
          </w:p>
        </w:tc>
        <w:tc>
          <w:tcPr>
            <w:tcW w:w="1629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2354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217" w:type="dxa"/>
            <w:vAlign w:val="center"/>
          </w:tcPr>
          <w:p>
            <w:pPr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需要查询车辆的VIN号，必须使用17位VIN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返回参数说明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3" w:type="dxa"/>
            <w:gridSpan w:val="3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82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5127" w:type="dxa"/>
            <w:gridSpan w:val="3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3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128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27" w:type="dxa"/>
            <w:gridSpan w:val="3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0 成功 -1失败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3" w:type="dxa"/>
            <w:gridSpan w:val="3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282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127" w:type="dxa"/>
            <w:gridSpan w:val="3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错误消息</w:t>
            </w:r>
            <w:r>
              <w:rPr>
                <w:rFonts w:hint="eastAsia"/>
                <w:lang w:val="en-US" w:eastAsia="zh-CN"/>
              </w:rPr>
              <w:t>内容</w:t>
            </w:r>
            <w:r>
              <w:rPr>
                <w:rFonts w:hint="eastAsia"/>
              </w:rPr>
              <w:t>(如无错误消息则留空)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459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sn</w:t>
            </w:r>
          </w:p>
        </w:tc>
        <w:tc>
          <w:tcPr>
            <w:tcW w:w="128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27" w:type="dxa"/>
            <w:gridSpan w:val="3"/>
            <w:vAlign w:val="center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设备</w:t>
            </w:r>
            <w:r>
              <w:rPr>
                <w:rFonts w:hint="eastAsia"/>
              </w:rPr>
              <w:t xml:space="preserve">编号 -- 外部识别使用， </w:t>
            </w:r>
            <w:r>
              <w:rPr>
                <w:rFonts w:hint="eastAsia"/>
                <w:lang w:val="en-US" w:eastAsia="zh-CN"/>
              </w:rPr>
              <w:t>刻于终端的</w:t>
            </w:r>
            <w:r>
              <w:rPr>
                <w:rFonts w:hint="eastAsia"/>
              </w:rPr>
              <w:t>铭牌上显示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59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did</w:t>
            </w:r>
          </w:p>
        </w:tc>
        <w:tc>
          <w:tcPr>
            <w:tcW w:w="1282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27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</w:pPr>
            <w:r>
              <w:rPr>
                <w:rFonts w:hint="eastAsia"/>
                <w:lang w:val="en-US" w:eastAsia="zh-CN"/>
              </w:rPr>
              <w:t>终端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为车联网识别信息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59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longitude</w:t>
            </w:r>
          </w:p>
        </w:tc>
        <w:tc>
          <w:tcPr>
            <w:tcW w:w="1282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127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 73°40′E至135°5′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59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latitude</w:t>
            </w:r>
          </w:p>
        </w:tc>
        <w:tc>
          <w:tcPr>
            <w:tcW w:w="1282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127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 4°N至53°31′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59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address</w:t>
            </w:r>
          </w:p>
        </w:tc>
        <w:tc>
          <w:tcPr>
            <w:tcW w:w="1282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127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59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velocity</w:t>
            </w:r>
          </w:p>
        </w:tc>
        <w:tc>
          <w:tcPr>
            <w:tcW w:w="1282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127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车辆当前车速（KM/H）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59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direction</w:t>
            </w:r>
          </w:p>
        </w:tc>
        <w:tc>
          <w:tcPr>
            <w:tcW w:w="1282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127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车辆当前方位(角度值)，正北为0度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59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elevation</w:t>
            </w:r>
          </w:p>
        </w:tc>
        <w:tc>
          <w:tcPr>
            <w:tcW w:w="1282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127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车辆所处地域的海拔信息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59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mileage</w:t>
            </w:r>
          </w:p>
        </w:tc>
        <w:tc>
          <w:tcPr>
            <w:tcW w:w="1282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127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GPS的里程（米）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59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accOnName</w:t>
            </w:r>
          </w:p>
        </w:tc>
        <w:tc>
          <w:tcPr>
            <w:tcW w:w="1282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27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ACC状态：1启动，0关闭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59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stopName</w:t>
            </w:r>
          </w:p>
        </w:tc>
        <w:tc>
          <w:tcPr>
            <w:tcW w:w="1282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5127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停车状态：已停车, 未停车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59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sendTime</w:t>
            </w:r>
          </w:p>
        </w:tc>
        <w:tc>
          <w:tcPr>
            <w:tcW w:w="1282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5127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本条数据更新的时间点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请求示例</w:t>
            </w:r>
          </w:p>
        </w:tc>
        <w:tc>
          <w:tcPr>
            <w:tcW w:w="7200" w:type="dxa"/>
            <w:gridSpan w:val="6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http://openapi.ifoton.com.cn/openapi/iov/business/alarm/get.json?token=您的token&amp;</w:t>
            </w:r>
            <w:r>
              <w:rPr>
                <w:rFonts w:hint="eastAsia"/>
                <w:lang w:val="en-US" w:eastAsia="zh-CN"/>
              </w:rPr>
              <w:t>vin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  <w:lang w:val="en-US" w:eastAsia="zh-CN"/>
              </w:rPr>
              <w:t>您要查询的VIN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322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返回示例</w:t>
            </w:r>
          </w:p>
        </w:tc>
        <w:tc>
          <w:tcPr>
            <w:tcW w:w="7200" w:type="dxa"/>
            <w:gridSpan w:val="6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"result" : "0",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"msg" : "",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"data" : [ {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"sn" : "CB101GC280434",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"did" : "A64838002547",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"longitude" : "100.63076716728",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"latitude" : "25.446209514498",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"address" : "云南省大理白族自治州祥云县",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"velocity" : "83.60",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"direction" : "338",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"elevation" : "1963",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"mileage" : "119652900",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"noPosition" : 0,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"commSignal" : null,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"status" : ";1001;",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"stop" : 0,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"sendTime" : "2017-11-09 11:16:13"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} ]</w:t>
            </w:r>
          </w:p>
          <w:p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4"/>
        <w:rPr>
          <w:sz w:val="28"/>
          <w:szCs w:val="28"/>
        </w:rPr>
      </w:pPr>
      <w:bookmarkStart w:id="3" w:name="_Toc21952"/>
      <w:r>
        <w:rPr>
          <w:rFonts w:hint="eastAsia"/>
          <w:sz w:val="28"/>
          <w:szCs w:val="28"/>
        </w:rPr>
        <w:t>车辆每日运行</w:t>
      </w:r>
      <w:r>
        <w:rPr>
          <w:rFonts w:hint="eastAsia"/>
          <w:sz w:val="28"/>
          <w:szCs w:val="28"/>
          <w:lang w:val="en-US" w:eastAsia="zh-CN"/>
        </w:rPr>
        <w:t>汇总</w:t>
      </w:r>
      <w:bookmarkEnd w:id="3"/>
    </w:p>
    <w:tbl>
      <w:tblPr>
        <w:tblStyle w:val="13"/>
        <w:tblW w:w="79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121"/>
        <w:gridCol w:w="179"/>
        <w:gridCol w:w="1005"/>
        <w:gridCol w:w="508"/>
        <w:gridCol w:w="340"/>
        <w:gridCol w:w="863"/>
        <w:gridCol w:w="1"/>
        <w:gridCol w:w="4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24" w:type="dxa"/>
            <w:gridSpan w:val="9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接口基础信息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963" w:type="dxa"/>
            <w:gridSpan w:val="7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http://openapi.ifoton.com.cn/openapi/iov/business/deviceDaily/getRunDetail.json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接口简介</w:t>
            </w:r>
          </w:p>
        </w:tc>
        <w:tc>
          <w:tcPr>
            <w:tcW w:w="6963" w:type="dxa"/>
            <w:gridSpan w:val="7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  <w:lang w:val="en-US" w:eastAsia="zh-CN"/>
              </w:rPr>
              <w:t>指定车辆每日运行的汇总信息，可连续查询多日数据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2032" w:type="dxa"/>
            <w:gridSpan w:val="4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864" w:type="dxa"/>
            <w:gridSpan w:val="2"/>
            <w:shd w:val="clear" w:color="auto" w:fill="D7D7D7" w:themeFill="background1" w:themeFillShade="D8"/>
            <w:vAlign w:val="center"/>
          </w:tcPr>
          <w:p>
            <w:r>
              <w:rPr>
                <w:rFonts w:hint="eastAsia"/>
              </w:rPr>
              <w:t>返回格式</w:t>
            </w:r>
          </w:p>
        </w:tc>
        <w:tc>
          <w:tcPr>
            <w:tcW w:w="406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24" w:type="dxa"/>
            <w:gridSpan w:val="9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hd w:val="clear" w:color="auto" w:fill="D7D7D7" w:themeFill="background1" w:themeFillShade="D8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3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005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711" w:type="dxa"/>
            <w:gridSpan w:val="3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068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3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1711" w:type="dxa"/>
            <w:gridSpan w:val="3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068" w:type="dxa"/>
            <w:gridSpan w:val="2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访问凭据；由车联网平台提供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3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vin</w:t>
            </w:r>
          </w:p>
        </w:tc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711" w:type="dxa"/>
            <w:gridSpan w:val="3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068" w:type="dxa"/>
            <w:gridSpan w:val="2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需要查询车辆的VIN号，必须使用17位VIN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140" w:type="dxa"/>
            <w:gridSpan w:val="3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startDate</w:t>
            </w:r>
          </w:p>
        </w:tc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711" w:type="dxa"/>
            <w:gridSpan w:val="3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4068" w:type="dxa"/>
            <w:gridSpan w:val="2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查询开始的时间，格式:yyyy-MM-dd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3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endDate</w:t>
            </w:r>
          </w:p>
        </w:tc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是 </w:t>
            </w:r>
          </w:p>
        </w:tc>
        <w:tc>
          <w:tcPr>
            <w:tcW w:w="1711" w:type="dxa"/>
            <w:gridSpan w:val="3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4068" w:type="dxa"/>
            <w:gridSpan w:val="2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查询终止的时间，格式:yyyy-MM-dd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24" w:type="dxa"/>
            <w:gridSpan w:val="9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返回参数说明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gridSpan w:val="5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04" w:type="dxa"/>
            <w:gridSpan w:val="3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067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653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result</w:t>
            </w:r>
          </w:p>
        </w:tc>
        <w:tc>
          <w:tcPr>
            <w:tcW w:w="1204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40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msg</w:t>
            </w:r>
          </w:p>
        </w:tc>
        <w:tc>
          <w:tcPr>
            <w:tcW w:w="1204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40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方法执行完返回的中文描述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data</w:t>
            </w:r>
          </w:p>
        </w:tc>
        <w:tc>
          <w:tcPr>
            <w:tcW w:w="1813" w:type="dxa"/>
            <w:gridSpan w:val="4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dataTime</w:t>
            </w:r>
          </w:p>
        </w:tc>
        <w:tc>
          <w:tcPr>
            <w:tcW w:w="1204" w:type="dxa"/>
            <w:gridSpan w:val="3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Date</w:t>
            </w:r>
          </w:p>
        </w:tc>
        <w:tc>
          <w:tcPr>
            <w:tcW w:w="40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统计日期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813" w:type="dxa"/>
            <w:gridSpan w:val="4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points</w:t>
            </w:r>
          </w:p>
        </w:tc>
        <w:tc>
          <w:tcPr>
            <w:tcW w:w="1204" w:type="dxa"/>
            <w:gridSpan w:val="3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40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车辆上传定位记录数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813" w:type="dxa"/>
            <w:gridSpan w:val="4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canPoints</w:t>
            </w:r>
          </w:p>
        </w:tc>
        <w:tc>
          <w:tcPr>
            <w:tcW w:w="1204" w:type="dxa"/>
            <w:gridSpan w:val="3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40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上传can定位记录数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813" w:type="dxa"/>
            <w:gridSpan w:val="4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minVelocity</w:t>
            </w:r>
          </w:p>
        </w:tc>
        <w:tc>
          <w:tcPr>
            <w:tcW w:w="1204" w:type="dxa"/>
            <w:gridSpan w:val="3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40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最小速度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813" w:type="dxa"/>
            <w:gridSpan w:val="4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maxVelocity</w:t>
            </w:r>
          </w:p>
        </w:tc>
        <w:tc>
          <w:tcPr>
            <w:tcW w:w="1204" w:type="dxa"/>
            <w:gridSpan w:val="3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40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最大速度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813" w:type="dxa"/>
            <w:gridSpan w:val="4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avgVelocity</w:t>
            </w:r>
          </w:p>
        </w:tc>
        <w:tc>
          <w:tcPr>
            <w:tcW w:w="1204" w:type="dxa"/>
            <w:gridSpan w:val="3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40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平均速度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813" w:type="dxa"/>
            <w:gridSpan w:val="4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minElevation</w:t>
            </w:r>
          </w:p>
        </w:tc>
        <w:tc>
          <w:tcPr>
            <w:tcW w:w="1204" w:type="dxa"/>
            <w:gridSpan w:val="3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40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最小海拔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813" w:type="dxa"/>
            <w:gridSpan w:val="4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maxElevation</w:t>
            </w:r>
          </w:p>
        </w:tc>
        <w:tc>
          <w:tcPr>
            <w:tcW w:w="1204" w:type="dxa"/>
            <w:gridSpan w:val="3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40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最大海拔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813" w:type="dxa"/>
            <w:gridSpan w:val="4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avgElevation</w:t>
            </w:r>
          </w:p>
        </w:tc>
        <w:tc>
          <w:tcPr>
            <w:tcW w:w="1204" w:type="dxa"/>
            <w:gridSpan w:val="3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40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平均海拔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813" w:type="dxa"/>
            <w:gridSpan w:val="4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startMileage</w:t>
            </w:r>
          </w:p>
        </w:tc>
        <w:tc>
          <w:tcPr>
            <w:tcW w:w="1204" w:type="dxa"/>
            <w:gridSpan w:val="3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40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起始里程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813" w:type="dxa"/>
            <w:gridSpan w:val="4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endMileage</w:t>
            </w:r>
          </w:p>
        </w:tc>
        <w:tc>
          <w:tcPr>
            <w:tcW w:w="1204" w:type="dxa"/>
            <w:gridSpan w:val="3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40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结束里程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813" w:type="dxa"/>
            <w:gridSpan w:val="4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mileage</w:t>
            </w:r>
          </w:p>
        </w:tc>
        <w:tc>
          <w:tcPr>
            <w:tcW w:w="1204" w:type="dxa"/>
            <w:gridSpan w:val="3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40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分段里程总计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813" w:type="dxa"/>
            <w:gridSpan w:val="4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runTimeInSeconds</w:t>
            </w:r>
          </w:p>
        </w:tc>
        <w:tc>
          <w:tcPr>
            <w:tcW w:w="1204" w:type="dxa"/>
            <w:gridSpan w:val="3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40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行驶时长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813" w:type="dxa"/>
            <w:gridSpan w:val="4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stopTimeInSeconds</w:t>
            </w:r>
          </w:p>
        </w:tc>
        <w:tc>
          <w:tcPr>
            <w:tcW w:w="1204" w:type="dxa"/>
            <w:gridSpan w:val="3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40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停车时长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813" w:type="dxa"/>
            <w:gridSpan w:val="4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workTimeInSeconds</w:t>
            </w:r>
          </w:p>
        </w:tc>
        <w:tc>
          <w:tcPr>
            <w:tcW w:w="1204" w:type="dxa"/>
            <w:gridSpan w:val="3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40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813" w:type="dxa"/>
            <w:gridSpan w:val="4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offlineTimeInSeconds</w:t>
            </w:r>
          </w:p>
        </w:tc>
        <w:tc>
          <w:tcPr>
            <w:tcW w:w="1204" w:type="dxa"/>
            <w:gridSpan w:val="3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40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离线时长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813" w:type="dxa"/>
            <w:gridSpan w:val="4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chargeCount</w:t>
            </w:r>
          </w:p>
        </w:tc>
        <w:tc>
          <w:tcPr>
            <w:tcW w:w="1204" w:type="dxa"/>
            <w:gridSpan w:val="3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40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充电次数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813" w:type="dxa"/>
            <w:gridSpan w:val="4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unchargeCount</w:t>
            </w:r>
          </w:p>
        </w:tc>
        <w:tc>
          <w:tcPr>
            <w:tcW w:w="1204" w:type="dxa"/>
            <w:gridSpan w:val="3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40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放电次数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813" w:type="dxa"/>
            <w:gridSpan w:val="4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chargePower</w:t>
            </w:r>
          </w:p>
        </w:tc>
        <w:tc>
          <w:tcPr>
            <w:tcW w:w="1204" w:type="dxa"/>
            <w:gridSpan w:val="3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40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充电量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813" w:type="dxa"/>
            <w:gridSpan w:val="4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unchargePower</w:t>
            </w:r>
          </w:p>
        </w:tc>
        <w:tc>
          <w:tcPr>
            <w:tcW w:w="1204" w:type="dxa"/>
            <w:gridSpan w:val="3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40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耗电量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813" w:type="dxa"/>
            <w:gridSpan w:val="4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startFuel</w:t>
            </w:r>
          </w:p>
        </w:tc>
        <w:tc>
          <w:tcPr>
            <w:tcW w:w="1204" w:type="dxa"/>
            <w:gridSpan w:val="3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40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813" w:type="dxa"/>
            <w:gridSpan w:val="4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endFuel</w:t>
            </w:r>
          </w:p>
        </w:tc>
        <w:tc>
          <w:tcPr>
            <w:tcW w:w="1204" w:type="dxa"/>
            <w:gridSpan w:val="3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40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813" w:type="dxa"/>
            <w:gridSpan w:val="4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fuelConsumption</w:t>
            </w:r>
          </w:p>
        </w:tc>
        <w:tc>
          <w:tcPr>
            <w:tcW w:w="1204" w:type="dxa"/>
            <w:gridSpan w:val="3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40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耗油量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813" w:type="dxa"/>
            <w:gridSpan w:val="4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perFuelConsumption</w:t>
            </w:r>
          </w:p>
        </w:tc>
        <w:tc>
          <w:tcPr>
            <w:tcW w:w="1204" w:type="dxa"/>
            <w:gridSpan w:val="3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40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百公里耗油量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813" w:type="dxa"/>
            <w:gridSpan w:val="4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startGasKg</w:t>
            </w:r>
          </w:p>
        </w:tc>
        <w:tc>
          <w:tcPr>
            <w:tcW w:w="1204" w:type="dxa"/>
            <w:gridSpan w:val="3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40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起始累计气耗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813" w:type="dxa"/>
            <w:gridSpan w:val="4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endGasKg</w:t>
            </w:r>
          </w:p>
        </w:tc>
        <w:tc>
          <w:tcPr>
            <w:tcW w:w="1204" w:type="dxa"/>
            <w:gridSpan w:val="3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40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结束累计气耗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813" w:type="dxa"/>
            <w:gridSpan w:val="4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gasConsumptionKg</w:t>
            </w:r>
          </w:p>
        </w:tc>
        <w:tc>
          <w:tcPr>
            <w:tcW w:w="1204" w:type="dxa"/>
            <w:gridSpan w:val="3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40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耗气量(L)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813" w:type="dxa"/>
            <w:gridSpan w:val="4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startGasL</w:t>
            </w:r>
          </w:p>
        </w:tc>
        <w:tc>
          <w:tcPr>
            <w:tcW w:w="1204" w:type="dxa"/>
            <w:gridSpan w:val="3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40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起始累计气耗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813" w:type="dxa"/>
            <w:gridSpan w:val="4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endGasL</w:t>
            </w:r>
          </w:p>
        </w:tc>
        <w:tc>
          <w:tcPr>
            <w:tcW w:w="1204" w:type="dxa"/>
            <w:gridSpan w:val="3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40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结束累计气耗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813" w:type="dxa"/>
            <w:gridSpan w:val="4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gasConsumptionL</w:t>
            </w:r>
          </w:p>
        </w:tc>
        <w:tc>
          <w:tcPr>
            <w:tcW w:w="1204" w:type="dxa"/>
            <w:gridSpan w:val="3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40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耗气量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813" w:type="dxa"/>
            <w:gridSpan w:val="4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startHydrogen</w:t>
            </w:r>
          </w:p>
        </w:tc>
        <w:tc>
          <w:tcPr>
            <w:tcW w:w="1204" w:type="dxa"/>
            <w:gridSpan w:val="3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40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起始累计氢耗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813" w:type="dxa"/>
            <w:gridSpan w:val="4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endHydrogen</w:t>
            </w:r>
          </w:p>
        </w:tc>
        <w:tc>
          <w:tcPr>
            <w:tcW w:w="1204" w:type="dxa"/>
            <w:gridSpan w:val="3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40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结束累计氢耗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813" w:type="dxa"/>
            <w:gridSpan w:val="4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hydrogenConsumption</w:t>
            </w:r>
          </w:p>
        </w:tc>
        <w:tc>
          <w:tcPr>
            <w:tcW w:w="1204" w:type="dxa"/>
            <w:gridSpan w:val="3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40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耗氢量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813" w:type="dxa"/>
            <w:gridSpan w:val="4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runTimesRate</w:t>
            </w:r>
          </w:p>
        </w:tc>
        <w:tc>
          <w:tcPr>
            <w:tcW w:w="1204" w:type="dxa"/>
            <w:gridSpan w:val="3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40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日利用率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813" w:type="dxa"/>
            <w:gridSpan w:val="4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validPerFuelConsumption</w:t>
            </w:r>
          </w:p>
        </w:tc>
        <w:tc>
          <w:tcPr>
            <w:tcW w:w="1204" w:type="dxa"/>
            <w:gridSpan w:val="3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406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平均油耗是否有效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24" w:type="dxa"/>
            <w:gridSpan w:val="9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请求示例</w:t>
            </w:r>
          </w:p>
        </w:tc>
        <w:tc>
          <w:tcPr>
            <w:tcW w:w="6963" w:type="dxa"/>
            <w:gridSpan w:val="7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http://openapi.ifoton.com.cn/openapi/iov/business/alarm/listAlarmCountDaily.json?token=</w:t>
            </w:r>
            <w:r>
              <w:rPr>
                <w:rFonts w:hint="eastAsia"/>
                <w:lang w:val="en-US" w:eastAsia="zh-CN"/>
              </w:rPr>
              <w:t>您的token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1" w:hRule="atLeast"/>
        </w:trPr>
        <w:tc>
          <w:tcPr>
            <w:tcW w:w="961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返回示例</w:t>
            </w:r>
          </w:p>
        </w:tc>
        <w:tc>
          <w:tcPr>
            <w:tcW w:w="6963" w:type="dxa"/>
            <w:gridSpan w:val="7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10"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ind w:firstLine="210"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"result" : "0",</w:t>
            </w:r>
          </w:p>
          <w:p>
            <w:pPr>
              <w:keepNext w:val="0"/>
              <w:keepLines w:val="0"/>
              <w:widowControl/>
              <w:suppressLineNumbers w:val="0"/>
              <w:ind w:firstLine="210"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"msg" : "",</w:t>
            </w:r>
          </w:p>
          <w:p>
            <w:pPr>
              <w:keepNext w:val="0"/>
              <w:keepLines w:val="0"/>
              <w:widowControl/>
              <w:suppressLineNumbers w:val="0"/>
              <w:ind w:firstLine="210"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"data" : [ {</w:t>
            </w:r>
          </w:p>
          <w:p>
            <w:pPr>
              <w:keepNext w:val="0"/>
              <w:keepLines w:val="0"/>
              <w:widowControl/>
              <w:suppressLineNumbers w:val="0"/>
              <w:ind w:firstLine="210"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"vin" : null,</w:t>
            </w:r>
          </w:p>
          <w:p>
            <w:pPr>
              <w:keepNext w:val="0"/>
              <w:keepLines w:val="0"/>
              <w:widowControl/>
              <w:suppressLineNumbers w:val="0"/>
              <w:ind w:firstLine="210"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"dataTime" : "2018-04-02",</w:t>
            </w:r>
          </w:p>
          <w:p>
            <w:pPr>
              <w:keepNext w:val="0"/>
              <w:keepLines w:val="0"/>
              <w:widowControl/>
              <w:suppressLineNumbers w:val="0"/>
              <w:ind w:firstLine="210"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"points" : 737,</w:t>
            </w:r>
          </w:p>
          <w:p>
            <w:pPr>
              <w:keepNext w:val="0"/>
              <w:keepLines w:val="0"/>
              <w:widowControl/>
              <w:suppressLineNumbers w:val="0"/>
              <w:ind w:firstLine="210"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"canPoints" : 6108,</w:t>
            </w:r>
          </w:p>
          <w:p>
            <w:pPr>
              <w:keepNext w:val="0"/>
              <w:keepLines w:val="0"/>
              <w:widowControl/>
              <w:suppressLineNumbers w:val="0"/>
              <w:ind w:firstLine="210"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"minVelocity" : 0.0,</w:t>
            </w:r>
          </w:p>
          <w:p>
            <w:pPr>
              <w:keepNext w:val="0"/>
              <w:keepLines w:val="0"/>
              <w:widowControl/>
              <w:suppressLineNumbers w:val="0"/>
              <w:ind w:firstLine="210"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"maxVelocity" : 100.0,</w:t>
            </w:r>
          </w:p>
          <w:p>
            <w:pPr>
              <w:keepNext w:val="0"/>
              <w:keepLines w:val="0"/>
              <w:widowControl/>
              <w:suppressLineNumbers w:val="0"/>
              <w:ind w:firstLine="210"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"avgVelocity" : 38.86266566352219,</w:t>
            </w:r>
          </w:p>
          <w:p>
            <w:pPr>
              <w:keepNext w:val="0"/>
              <w:keepLines w:val="0"/>
              <w:widowControl/>
              <w:suppressLineNumbers w:val="0"/>
              <w:ind w:firstLine="210"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"minElevation" : 0,</w:t>
            </w:r>
          </w:p>
          <w:p>
            <w:pPr>
              <w:keepNext w:val="0"/>
              <w:keepLines w:val="0"/>
              <w:widowControl/>
              <w:suppressLineNumbers w:val="0"/>
              <w:ind w:firstLine="210"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"maxElevation" : 325,</w:t>
            </w:r>
          </w:p>
          <w:p>
            <w:pPr>
              <w:keepNext w:val="0"/>
              <w:keepLines w:val="0"/>
              <w:widowControl/>
              <w:suppressLineNumbers w:val="0"/>
              <w:ind w:firstLine="210"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"avgElevation" : 162,</w:t>
            </w:r>
          </w:p>
          <w:p>
            <w:pPr>
              <w:keepNext w:val="0"/>
              <w:keepLines w:val="0"/>
              <w:widowControl/>
              <w:suppressLineNumbers w:val="0"/>
              <w:ind w:firstLine="210"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"startMileage" : 52771690,</w:t>
            </w:r>
          </w:p>
          <w:p>
            <w:pPr>
              <w:keepNext w:val="0"/>
              <w:keepLines w:val="0"/>
              <w:widowControl/>
              <w:suppressLineNumbers w:val="0"/>
              <w:ind w:firstLine="210"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"endMileage" : 52958220,</w:t>
            </w:r>
          </w:p>
          <w:p>
            <w:pPr>
              <w:keepNext w:val="0"/>
              <w:keepLines w:val="0"/>
              <w:widowControl/>
              <w:suppressLineNumbers w:val="0"/>
              <w:ind w:firstLine="210"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"mileage" : 186530,</w:t>
            </w:r>
          </w:p>
          <w:p>
            <w:pPr>
              <w:keepNext w:val="0"/>
              <w:keepLines w:val="0"/>
              <w:widowControl/>
              <w:suppressLineNumbers w:val="0"/>
              <w:ind w:firstLine="210"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"runTimeInSeconds" : 17279,</w:t>
            </w:r>
          </w:p>
          <w:p>
            <w:pPr>
              <w:keepNext w:val="0"/>
              <w:keepLines w:val="0"/>
              <w:widowControl/>
              <w:suppressLineNumbers w:val="0"/>
              <w:ind w:firstLine="210"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"stopTimeInSeconds" : 69121,</w:t>
            </w:r>
          </w:p>
          <w:p>
            <w:pPr>
              <w:keepNext w:val="0"/>
              <w:keepLines w:val="0"/>
              <w:widowControl/>
              <w:suppressLineNumbers w:val="0"/>
              <w:ind w:firstLine="210"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"workTimeInSeconds" : 17279,</w:t>
            </w:r>
          </w:p>
          <w:p>
            <w:pPr>
              <w:keepNext w:val="0"/>
              <w:keepLines w:val="0"/>
              <w:widowControl/>
              <w:suppressLineNumbers w:val="0"/>
              <w:ind w:firstLine="210"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"offlineTimeInSeconds" : 0,</w:t>
            </w:r>
          </w:p>
          <w:p>
            <w:pPr>
              <w:keepNext w:val="0"/>
              <w:keepLines w:val="0"/>
              <w:widowControl/>
              <w:suppressLineNumbers w:val="0"/>
              <w:ind w:firstLine="210"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"chargeCount" : 0,</w:t>
            </w:r>
          </w:p>
          <w:p>
            <w:pPr>
              <w:keepNext w:val="0"/>
              <w:keepLines w:val="0"/>
              <w:widowControl/>
              <w:suppressLineNumbers w:val="0"/>
              <w:ind w:firstLine="210"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"unchargeCount" : 0,</w:t>
            </w:r>
          </w:p>
          <w:p>
            <w:pPr>
              <w:keepNext w:val="0"/>
              <w:keepLines w:val="0"/>
              <w:widowControl/>
              <w:suppressLineNumbers w:val="0"/>
              <w:ind w:firstLine="210"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"chargePower" : 0.0,</w:t>
            </w:r>
          </w:p>
          <w:p>
            <w:pPr>
              <w:keepNext w:val="0"/>
              <w:keepLines w:val="0"/>
              <w:widowControl/>
              <w:suppressLineNumbers w:val="0"/>
              <w:ind w:firstLine="210"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"unchargePower" : 0.0,</w:t>
            </w:r>
          </w:p>
          <w:p>
            <w:pPr>
              <w:keepNext w:val="0"/>
              <w:keepLines w:val="0"/>
              <w:widowControl/>
              <w:suppressLineNumbers w:val="0"/>
              <w:ind w:firstLine="210"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"startFuel" : 22480.0,</w:t>
            </w:r>
          </w:p>
          <w:p>
            <w:pPr>
              <w:keepNext w:val="0"/>
              <w:keepLines w:val="0"/>
              <w:widowControl/>
              <w:suppressLineNumbers w:val="0"/>
              <w:ind w:firstLine="210"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"endFuel" : 22559.0,</w:t>
            </w:r>
          </w:p>
          <w:p>
            <w:pPr>
              <w:keepNext w:val="0"/>
              <w:keepLines w:val="0"/>
              <w:widowControl/>
              <w:suppressLineNumbers w:val="0"/>
              <w:ind w:firstLine="210"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"fuelConsumption" : 79.0,</w:t>
            </w:r>
          </w:p>
          <w:p>
            <w:pPr>
              <w:keepNext w:val="0"/>
              <w:keepLines w:val="0"/>
              <w:widowControl/>
              <w:suppressLineNumbers w:val="0"/>
              <w:ind w:firstLine="210"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"perFuelConsumption" : 42.35243660537179,</w:t>
            </w:r>
          </w:p>
          <w:p>
            <w:pPr>
              <w:keepNext w:val="0"/>
              <w:keepLines w:val="0"/>
              <w:widowControl/>
              <w:suppressLineNumbers w:val="0"/>
              <w:ind w:firstLine="210"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"startGasKg" : null,</w:t>
            </w:r>
          </w:p>
          <w:p>
            <w:pPr>
              <w:keepNext w:val="0"/>
              <w:keepLines w:val="0"/>
              <w:widowControl/>
              <w:suppressLineNumbers w:val="0"/>
              <w:ind w:firstLine="210"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"endGasKg" : null,</w:t>
            </w:r>
          </w:p>
          <w:p>
            <w:pPr>
              <w:keepNext w:val="0"/>
              <w:keepLines w:val="0"/>
              <w:widowControl/>
              <w:suppressLineNumbers w:val="0"/>
              <w:ind w:firstLine="210"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"gasConsumptionKg" : null,</w:t>
            </w:r>
          </w:p>
          <w:p>
            <w:pPr>
              <w:keepNext w:val="0"/>
              <w:keepLines w:val="0"/>
              <w:widowControl/>
              <w:suppressLineNumbers w:val="0"/>
              <w:ind w:firstLine="210"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"startGasL" : null,</w:t>
            </w:r>
          </w:p>
          <w:p>
            <w:pPr>
              <w:keepNext w:val="0"/>
              <w:keepLines w:val="0"/>
              <w:widowControl/>
              <w:suppressLineNumbers w:val="0"/>
              <w:ind w:firstLine="210"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"endGasL" : null,</w:t>
            </w:r>
          </w:p>
          <w:p>
            <w:pPr>
              <w:keepNext w:val="0"/>
              <w:keepLines w:val="0"/>
              <w:widowControl/>
              <w:suppressLineNumbers w:val="0"/>
              <w:ind w:firstLine="210"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"gasConsumptionL" : null,</w:t>
            </w:r>
          </w:p>
          <w:p>
            <w:pPr>
              <w:keepNext w:val="0"/>
              <w:keepLines w:val="0"/>
              <w:widowControl/>
              <w:suppressLineNumbers w:val="0"/>
              <w:ind w:firstLine="210"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"startHydrogen" : null,</w:t>
            </w:r>
          </w:p>
          <w:p>
            <w:pPr>
              <w:keepNext w:val="0"/>
              <w:keepLines w:val="0"/>
              <w:widowControl/>
              <w:suppressLineNumbers w:val="0"/>
              <w:ind w:firstLine="210"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"endHydrogen" : null,</w:t>
            </w:r>
          </w:p>
          <w:p>
            <w:pPr>
              <w:keepNext w:val="0"/>
              <w:keepLines w:val="0"/>
              <w:widowControl/>
              <w:suppressLineNumbers w:val="0"/>
              <w:ind w:firstLine="210"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"hydrogenConsumption" : null,</w:t>
            </w:r>
          </w:p>
          <w:p>
            <w:pPr>
              <w:keepNext w:val="0"/>
              <w:keepLines w:val="0"/>
              <w:widowControl/>
              <w:suppressLineNumbers w:val="0"/>
              <w:ind w:firstLine="210"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"runTimesRate" : 19.99884259259259,</w:t>
            </w:r>
          </w:p>
          <w:p>
            <w:pPr>
              <w:keepNext w:val="0"/>
              <w:keepLines w:val="0"/>
              <w:widowControl/>
              <w:suppressLineNumbers w:val="0"/>
              <w:ind w:firstLine="210"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"validPerFuelConsumption" : false</w:t>
            </w:r>
          </w:p>
          <w:p>
            <w:pPr>
              <w:keepNext w:val="0"/>
              <w:keepLines w:val="0"/>
              <w:widowControl/>
              <w:suppressLineNumbers w:val="0"/>
              <w:ind w:firstLine="210"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} ]</w:t>
            </w:r>
          </w:p>
          <w:p>
            <w:pPr>
              <w:keepNext w:val="0"/>
              <w:keepLines w:val="0"/>
              <w:widowControl/>
              <w:suppressLineNumbers w:val="0"/>
              <w:ind w:firstLine="210" w:firstLineChars="10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}</w:t>
            </w:r>
          </w:p>
        </w:tc>
      </w:tr>
    </w:tbl>
    <w:p/>
    <w:p/>
    <w:p>
      <w:pPr>
        <w:pStyle w:val="4"/>
        <w:rPr>
          <w:sz w:val="28"/>
          <w:szCs w:val="28"/>
        </w:rPr>
      </w:pPr>
      <w:bookmarkStart w:id="4" w:name="_Toc4776"/>
      <w:r>
        <w:rPr>
          <w:rFonts w:hint="eastAsia"/>
          <w:sz w:val="28"/>
          <w:szCs w:val="28"/>
          <w:lang w:val="en-US" w:eastAsia="zh-CN"/>
        </w:rPr>
        <w:t>获取指定</w:t>
      </w:r>
      <w:r>
        <w:rPr>
          <w:rFonts w:hint="eastAsia"/>
          <w:sz w:val="28"/>
          <w:szCs w:val="28"/>
        </w:rPr>
        <w:t>车辆</w:t>
      </w:r>
      <w:r>
        <w:rPr>
          <w:rFonts w:hint="eastAsia"/>
          <w:sz w:val="28"/>
          <w:szCs w:val="28"/>
          <w:lang w:val="en-US" w:eastAsia="zh-CN"/>
        </w:rPr>
        <w:t>一段</w:t>
      </w:r>
      <w:r>
        <w:rPr>
          <w:rFonts w:hint="eastAsia"/>
          <w:sz w:val="28"/>
          <w:szCs w:val="28"/>
        </w:rPr>
        <w:t>时间</w:t>
      </w:r>
      <w:r>
        <w:rPr>
          <w:rFonts w:hint="eastAsia"/>
          <w:sz w:val="28"/>
          <w:szCs w:val="28"/>
          <w:lang w:val="en-US" w:eastAsia="zh-CN"/>
        </w:rPr>
        <w:t>内</w:t>
      </w:r>
      <w:r>
        <w:rPr>
          <w:rFonts w:hint="eastAsia"/>
          <w:sz w:val="28"/>
          <w:szCs w:val="28"/>
        </w:rPr>
        <w:t>驾驶行为数据</w:t>
      </w:r>
      <w:bookmarkEnd w:id="4"/>
    </w:p>
    <w:tbl>
      <w:tblPr>
        <w:tblStyle w:val="13"/>
        <w:tblW w:w="82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63"/>
        <w:gridCol w:w="116"/>
        <w:gridCol w:w="1005"/>
        <w:gridCol w:w="848"/>
        <w:gridCol w:w="864"/>
        <w:gridCol w:w="202"/>
        <w:gridCol w:w="4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8281" w:type="dxa"/>
            <w:gridSpan w:val="8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接口基础信息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320" w:type="dxa"/>
            <w:gridSpan w:val="7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http://openapi.ifoton.com.cn/openapi/iov/business/behavior/getBehaviorSummary.json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接口简介</w:t>
            </w:r>
          </w:p>
        </w:tc>
        <w:tc>
          <w:tcPr>
            <w:tcW w:w="7320" w:type="dxa"/>
            <w:gridSpan w:val="7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获取本公司驾驶行为信息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2032" w:type="dxa"/>
            <w:gridSpan w:val="4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864" w:type="dxa"/>
            <w:shd w:val="clear" w:color="auto" w:fill="D7D7D7" w:themeFill="background1" w:themeFillShade="D8"/>
            <w:vAlign w:val="center"/>
          </w:tcPr>
          <w:p>
            <w:r>
              <w:rPr>
                <w:rFonts w:hint="eastAsia"/>
              </w:rPr>
              <w:t>返回格式</w:t>
            </w:r>
          </w:p>
        </w:tc>
        <w:tc>
          <w:tcPr>
            <w:tcW w:w="4424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1" w:type="dxa"/>
            <w:gridSpan w:val="8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hd w:val="clear" w:color="auto" w:fill="D7D7D7" w:themeFill="background1" w:themeFillShade="D8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3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005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914" w:type="dxa"/>
            <w:gridSpan w:val="3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222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3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1914" w:type="dxa"/>
            <w:gridSpan w:val="3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222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访问凭据；由车联网平台提供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3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vin</w:t>
            </w:r>
          </w:p>
        </w:tc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1914" w:type="dxa"/>
            <w:gridSpan w:val="3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222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需要查询车辆的VIN号，必须使用17位VIN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3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startDate</w:t>
            </w:r>
          </w:p>
        </w:tc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1914" w:type="dxa"/>
            <w:gridSpan w:val="3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4222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查询时间起；格式:yyyy-MM-dd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3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endDate</w:t>
            </w:r>
          </w:p>
        </w:tc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1914" w:type="dxa"/>
            <w:gridSpan w:val="3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4222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查询时间止；格式:yyyy-MM-dd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1" w:type="dxa"/>
            <w:gridSpan w:val="8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返回参数说明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3" w:type="dxa"/>
            <w:gridSpan w:val="5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066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222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3" w:type="dxa"/>
            <w:gridSpan w:val="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result</w:t>
            </w:r>
          </w:p>
        </w:tc>
        <w:tc>
          <w:tcPr>
            <w:tcW w:w="1066" w:type="dxa"/>
            <w:gridSpan w:val="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222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值类型为</w:t>
            </w: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success</w:t>
            </w:r>
            <w:r>
              <w:rPr>
                <w:rFonts w:hint="default"/>
                <w:lang w:val="en-US" w:eastAsia="zh-CN"/>
              </w:rPr>
              <w:t>","</w:t>
            </w:r>
            <w:r>
              <w:rPr>
                <w:rFonts w:hint="eastAsia"/>
                <w:lang w:val="en-US" w:eastAsia="zh-CN"/>
              </w:rPr>
              <w:t>error</w:t>
            </w:r>
            <w:r>
              <w:rPr>
                <w:rFonts w:hint="default"/>
                <w:lang w:val="en-US" w:eastAsia="zh-CN"/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3" w:type="dxa"/>
            <w:gridSpan w:val="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msg</w:t>
            </w:r>
          </w:p>
        </w:tc>
        <w:tc>
          <w:tcPr>
            <w:tcW w:w="1066" w:type="dxa"/>
            <w:gridSpan w:val="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222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方法执行完返回的中文描述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restart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69" w:type="dxa"/>
            <w:gridSpan w:val="3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066" w:type="dxa"/>
            <w:gridSpan w:val="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42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行为类型编号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69" w:type="dxa"/>
            <w:gridSpan w:val="3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total_count</w:t>
            </w:r>
          </w:p>
        </w:tc>
        <w:tc>
          <w:tcPr>
            <w:tcW w:w="1066" w:type="dxa"/>
            <w:gridSpan w:val="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42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行为发生次数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69" w:type="dxa"/>
            <w:gridSpan w:val="3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total_during_time</w:t>
            </w:r>
          </w:p>
        </w:tc>
        <w:tc>
          <w:tcPr>
            <w:tcW w:w="1066" w:type="dxa"/>
            <w:gridSpan w:val="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42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总计持续时间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69" w:type="dxa"/>
            <w:gridSpan w:val="3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behaviorName</w:t>
            </w:r>
          </w:p>
        </w:tc>
        <w:tc>
          <w:tcPr>
            <w:tcW w:w="1066" w:type="dxa"/>
            <w:gridSpan w:val="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2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行为名称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1" w:type="dxa"/>
            <w:gridSpan w:val="8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请求示例</w:t>
            </w:r>
          </w:p>
        </w:tc>
        <w:tc>
          <w:tcPr>
            <w:tcW w:w="7320" w:type="dxa"/>
            <w:gridSpan w:val="7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http://openapi.ifoton.com.cn/openapi/iov/business/behavior/getBehaviorByCompany.json?token=</w:t>
            </w:r>
            <w:r>
              <w:rPr>
                <w:rFonts w:hint="eastAsia"/>
                <w:lang w:val="en-US" w:eastAsia="zh-CN"/>
              </w:rPr>
              <w:t>您的token&amp;vin=您要查询的vin</w:t>
            </w:r>
            <w:r>
              <w:rPr>
                <w:rFonts w:hint="eastAsia"/>
              </w:rPr>
              <w:t>&amp;startDate=2016-01-01&amp;endDate=2017-11-30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1" w:hRule="atLeast"/>
        </w:trPr>
        <w:tc>
          <w:tcPr>
            <w:tcW w:w="96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返回示例</w:t>
            </w:r>
          </w:p>
        </w:tc>
        <w:tc>
          <w:tcPr>
            <w:tcW w:w="7320" w:type="dxa"/>
            <w:gridSpan w:val="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"result" : "0",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"msg" : "",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"data" : [ 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"type" : 9,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"total_count" : 9,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"total_during_time" : -51457000,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"behaviorName" : "停车立即熄火"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}, 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"type" : 10,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"total_count" : 9,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"total_during_time" : 0,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"behaviorName" : "冷车行驶"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}, 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"type" : 17,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"total_count" : 83,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"total_during_time" : 5000,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"behaviorName" : "停车状态踩踏油门"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}, 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"type" : 8,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"total_count" : 106,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"total_during_time" : 895000,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"behaviorName" : "空挡滑行"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}, 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"type" : 14,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"total_count" : 15,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"total_during_time" : 360000,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"behaviorName" : "长时间离合"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}, 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"type" : 7,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"total_count" : 248,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"total_during_time" : 2610000,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"behaviorName" : "超转行驶"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}, 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"type" : 15,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"total_count" : 299,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"total_during_time" : 13309000,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"behaviorName" : "粘离合"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}, 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"type" : 26,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"total_count" : 457,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"total_during_time" : 2472000,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"behaviorName" : "猛踩油门（大油门行驶)"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}, 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"type" : 3,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"total_count" : 69,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"total_during_time" : 37647000,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"behaviorName" : "过长怠速"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} ]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}</w:t>
            </w:r>
          </w:p>
        </w:tc>
      </w:tr>
    </w:tbl>
    <w:p/>
    <w:p/>
    <w:p>
      <w:pPr>
        <w:pStyle w:val="4"/>
        <w:rPr>
          <w:sz w:val="28"/>
          <w:szCs w:val="28"/>
        </w:rPr>
      </w:pPr>
      <w:bookmarkStart w:id="5" w:name="_Toc27908"/>
      <w:r>
        <w:rPr>
          <w:rFonts w:hint="eastAsia"/>
          <w:sz w:val="28"/>
          <w:szCs w:val="28"/>
        </w:rPr>
        <w:t>车辆当前营运数据</w:t>
      </w:r>
      <w:bookmarkEnd w:id="5"/>
    </w:p>
    <w:tbl>
      <w:tblPr>
        <w:tblStyle w:val="13"/>
        <w:tblW w:w="82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179"/>
        <w:gridCol w:w="1005"/>
        <w:gridCol w:w="848"/>
        <w:gridCol w:w="293"/>
        <w:gridCol w:w="570"/>
        <w:gridCol w:w="1"/>
        <w:gridCol w:w="583"/>
        <w:gridCol w:w="3761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8201" w:type="dxa"/>
            <w:gridSpan w:val="9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接口基础信息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96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240" w:type="dxa"/>
            <w:gridSpan w:val="8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http://openapi.ifoton.com.cn/openapi/iov/business/deviceStats/getByVin.json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接口简介</w:t>
            </w:r>
          </w:p>
        </w:tc>
        <w:tc>
          <w:tcPr>
            <w:tcW w:w="7240" w:type="dxa"/>
            <w:gridSpan w:val="8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  <w:lang w:val="en-US" w:eastAsia="zh-CN"/>
              </w:rPr>
              <w:t>截止到当前为止车辆的运营数据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96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2032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864" w:type="dxa"/>
            <w:gridSpan w:val="3"/>
            <w:shd w:val="clear" w:color="auto" w:fill="D7D7D7" w:themeFill="background1" w:themeFillShade="D8"/>
            <w:vAlign w:val="center"/>
          </w:tcPr>
          <w:p>
            <w:r>
              <w:rPr>
                <w:rFonts w:hint="eastAsia"/>
              </w:rPr>
              <w:t>返回格式</w:t>
            </w:r>
          </w:p>
        </w:tc>
        <w:tc>
          <w:tcPr>
            <w:tcW w:w="4344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8201" w:type="dxa"/>
            <w:gridSpan w:val="9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hd w:val="clear" w:color="auto" w:fill="D7D7D7" w:themeFill="background1" w:themeFillShade="D8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140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005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711" w:type="dxa"/>
            <w:gridSpan w:val="3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345" w:type="dxa"/>
            <w:gridSpan w:val="3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140" w:type="dxa"/>
            <w:gridSpan w:val="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1711" w:type="dxa"/>
            <w:gridSpan w:val="3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345" w:type="dxa"/>
            <w:gridSpan w:val="3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访问凭据；由车联网平台提供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140" w:type="dxa"/>
            <w:gridSpan w:val="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vin</w:t>
            </w:r>
          </w:p>
        </w:tc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1711" w:type="dxa"/>
            <w:gridSpan w:val="3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345" w:type="dxa"/>
            <w:gridSpan w:val="3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需要查询车辆的VIN号，必须使用17位VIN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8201" w:type="dxa"/>
            <w:gridSpan w:val="9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返回参数说明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3286" w:type="dxa"/>
            <w:gridSpan w:val="5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154" w:type="dxa"/>
            <w:gridSpan w:val="3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76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3286" w:type="dxa"/>
            <w:gridSpan w:val="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type</w:t>
            </w:r>
          </w:p>
        </w:tc>
        <w:tc>
          <w:tcPr>
            <w:tcW w:w="1154" w:type="dxa"/>
            <w:gridSpan w:val="3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761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值类型为</w:t>
            </w: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success</w:t>
            </w:r>
            <w:r>
              <w:rPr>
                <w:rFonts w:hint="default"/>
                <w:lang w:val="en-US" w:eastAsia="zh-CN"/>
              </w:rPr>
              <w:t>","</w:t>
            </w:r>
            <w:r>
              <w:rPr>
                <w:rFonts w:hint="eastAsia"/>
                <w:lang w:val="en-US" w:eastAsia="zh-CN"/>
              </w:rPr>
              <w:t>error</w:t>
            </w:r>
            <w:r>
              <w:rPr>
                <w:rFonts w:hint="default"/>
                <w:lang w:val="en-US" w:eastAsia="zh-CN"/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3286" w:type="dxa"/>
            <w:gridSpan w:val="5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content</w:t>
            </w:r>
          </w:p>
        </w:tc>
        <w:tc>
          <w:tcPr>
            <w:tcW w:w="1154" w:type="dxa"/>
            <w:gridSpan w:val="3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761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方法执行完返回的中文描述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961" w:type="dxa"/>
            <w:vMerge w:val="restart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325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vin</w:t>
            </w:r>
          </w:p>
        </w:tc>
        <w:tc>
          <w:tcPr>
            <w:tcW w:w="1154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37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设备编码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961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325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startTime</w:t>
            </w:r>
          </w:p>
        </w:tc>
        <w:tc>
          <w:tcPr>
            <w:tcW w:w="1154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37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961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325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lastTime</w:t>
            </w:r>
          </w:p>
        </w:tc>
        <w:tc>
          <w:tcPr>
            <w:tcW w:w="1154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37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发送时间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961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325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runDays</w:t>
            </w:r>
          </w:p>
        </w:tc>
        <w:tc>
          <w:tcPr>
            <w:tcW w:w="1154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37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在线天数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961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325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runRate</w:t>
            </w:r>
          </w:p>
        </w:tc>
        <w:tc>
          <w:tcPr>
            <w:tcW w:w="1154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Date</w:t>
            </w:r>
          </w:p>
        </w:tc>
        <w:tc>
          <w:tcPr>
            <w:tcW w:w="37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在线比率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961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325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workDays</w:t>
            </w:r>
          </w:p>
        </w:tc>
        <w:tc>
          <w:tcPr>
            <w:tcW w:w="1154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Date</w:t>
            </w:r>
          </w:p>
        </w:tc>
        <w:tc>
          <w:tcPr>
            <w:tcW w:w="37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运营天数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961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325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workRate</w:t>
            </w:r>
          </w:p>
        </w:tc>
        <w:tc>
          <w:tcPr>
            <w:tcW w:w="1154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37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运营比率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961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325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registerDays</w:t>
            </w:r>
          </w:p>
        </w:tc>
        <w:tc>
          <w:tcPr>
            <w:tcW w:w="1154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37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分析天数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961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325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points</w:t>
            </w:r>
          </w:p>
        </w:tc>
        <w:tc>
          <w:tcPr>
            <w:tcW w:w="1154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37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上传定位记录数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961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325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startMileage</w:t>
            </w:r>
          </w:p>
        </w:tc>
        <w:tc>
          <w:tcPr>
            <w:tcW w:w="1154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37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入网里程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961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325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mileage</w:t>
            </w:r>
          </w:p>
        </w:tc>
        <w:tc>
          <w:tcPr>
            <w:tcW w:w="1154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37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里程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602" w:hRule="atLeast"/>
        </w:trPr>
        <w:tc>
          <w:tcPr>
            <w:tcW w:w="961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325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avgMileageByDay</w:t>
            </w:r>
          </w:p>
        </w:tc>
        <w:tc>
          <w:tcPr>
            <w:tcW w:w="1154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37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日平均行驶里程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961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325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runTimeInSeconds</w:t>
            </w:r>
          </w:p>
        </w:tc>
        <w:tc>
          <w:tcPr>
            <w:tcW w:w="1154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37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行驶时长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961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325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avgRunTimeInSecondsByDay</w:t>
            </w:r>
          </w:p>
        </w:tc>
        <w:tc>
          <w:tcPr>
            <w:tcW w:w="1154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  <w:tc>
          <w:tcPr>
            <w:tcW w:w="37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日平均行驶时长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961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325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useRateByDay</w:t>
            </w:r>
          </w:p>
        </w:tc>
        <w:tc>
          <w:tcPr>
            <w:tcW w:w="1154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  <w:tc>
          <w:tcPr>
            <w:tcW w:w="37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日利用率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961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325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avgSpeedByDay</w:t>
            </w:r>
          </w:p>
        </w:tc>
        <w:tc>
          <w:tcPr>
            <w:tcW w:w="1154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  <w:tc>
          <w:tcPr>
            <w:tcW w:w="37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日平均车速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961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325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totalFuelConsumptionInL</w:t>
            </w:r>
          </w:p>
        </w:tc>
        <w:tc>
          <w:tcPr>
            <w:tcW w:w="1154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  <w:tc>
          <w:tcPr>
            <w:tcW w:w="37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总油耗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961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325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avgFuelConsumptionInLByDay</w:t>
            </w:r>
          </w:p>
        </w:tc>
        <w:tc>
          <w:tcPr>
            <w:tcW w:w="1154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  <w:tc>
          <w:tcPr>
            <w:tcW w:w="37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日均油耗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961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325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fuelConsumptionPer100Km</w:t>
            </w:r>
          </w:p>
        </w:tc>
        <w:tc>
          <w:tcPr>
            <w:tcW w:w="1154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  <w:tc>
          <w:tcPr>
            <w:tcW w:w="37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百公里油耗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961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325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stopTimeInSeconds</w:t>
            </w:r>
          </w:p>
        </w:tc>
        <w:tc>
          <w:tcPr>
            <w:tcW w:w="1154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  <w:tc>
          <w:tcPr>
            <w:tcW w:w="37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停车时长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961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325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workTimeInSeconds</w:t>
            </w:r>
          </w:p>
        </w:tc>
        <w:tc>
          <w:tcPr>
            <w:tcW w:w="1154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  <w:tc>
          <w:tcPr>
            <w:tcW w:w="37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961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325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offlineTimeInSeconds</w:t>
            </w:r>
          </w:p>
        </w:tc>
        <w:tc>
          <w:tcPr>
            <w:tcW w:w="1154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Double</w:t>
            </w:r>
          </w:p>
        </w:tc>
        <w:tc>
          <w:tcPr>
            <w:tcW w:w="37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离线时长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961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325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chargeCount</w:t>
            </w:r>
          </w:p>
        </w:tc>
        <w:tc>
          <w:tcPr>
            <w:tcW w:w="1154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37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充电次数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961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325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unchargeCount</w:t>
            </w:r>
          </w:p>
        </w:tc>
        <w:tc>
          <w:tcPr>
            <w:tcW w:w="1154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37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放电次数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961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325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avgWorkDaysByMonth</w:t>
            </w:r>
          </w:p>
        </w:tc>
        <w:tc>
          <w:tcPr>
            <w:tcW w:w="1154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37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月度平均运营天数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96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请求示例</w:t>
            </w:r>
          </w:p>
        </w:tc>
        <w:tc>
          <w:tcPr>
            <w:tcW w:w="7240" w:type="dxa"/>
            <w:gridSpan w:val="8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http://openapi.ifoton.com.cn/openapi/iov/business/deviceStats/getByVin.json?token=</w:t>
            </w:r>
            <w:r>
              <w:rPr>
                <w:rFonts w:hint="eastAsia"/>
                <w:lang w:val="en-US" w:eastAsia="zh-CN"/>
              </w:rPr>
              <w:t>您的token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  <w:lang w:val="en-US" w:eastAsia="zh-CN"/>
              </w:rPr>
              <w:t>vin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  <w:lang w:val="en-US" w:eastAsia="zh-CN"/>
              </w:rPr>
              <w:t>您要查询的VIN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513" w:hRule="atLeast"/>
        </w:trPr>
        <w:tc>
          <w:tcPr>
            <w:tcW w:w="96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返回示例</w:t>
            </w:r>
          </w:p>
        </w:tc>
        <w:tc>
          <w:tcPr>
            <w:tcW w:w="7240" w:type="dxa"/>
            <w:gridSpan w:val="8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"type" : "success",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"content":  "openApi-&gt;DeviceStats-&gt;getByVin Error:获取车辆(VIN:LRDS6PEB6HR019742)运营数据异常(此车没有运营汇总数据)"   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"data" :[ 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"vin" : "LRDS6PEB6HR019742",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"startTime" : "2017-09-14 00:00:00",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"lastTime" : "2018-05-13 00:00:00",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"runDays" : 241,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"runRate" : 99.58677685950413,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"workDays" : 162,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"workRate" : 66.94214876033058,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"registerDays" : 242,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"points" : 248036,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"startMileage" : 0,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"mileage" : 80073,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"avgMileageByDay" : 494,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"runTimeInSeconds" : 1881.0,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"avgRunTimeInSecondsByDay" : 11.6,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"useRateByDay" : 27.760191880930517,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"avgSpeedByDay" : 54.53568500122993,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"totalFuelConsumptionInL" : 37664.5,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"avgFuelConsumptionInLByDay" : 232.4969135802469,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"fuelConsumptionPer100Km" : 47.03770309592497,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"stopTimeInSeconds" : 3412.9,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"workTimeInSeconds" : 1612.3,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"offlineTimeInSeconds" : 58.1,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"chargeCount" : 0,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"unchargeCount" : 0,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"avgWorkDaysByMonth" : 20,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} ]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}</w:t>
            </w:r>
          </w:p>
        </w:tc>
      </w:tr>
    </w:tbl>
    <w:p/>
    <w:p>
      <w:pPr>
        <w:pStyle w:val="4"/>
        <w:rPr>
          <w:sz w:val="28"/>
          <w:szCs w:val="28"/>
        </w:rPr>
      </w:pPr>
      <w:bookmarkStart w:id="6" w:name="_Toc20011"/>
      <w:r>
        <w:rPr>
          <w:rFonts w:hint="eastAsia"/>
          <w:sz w:val="28"/>
          <w:szCs w:val="28"/>
          <w:lang w:val="en-US" w:eastAsia="zh-CN"/>
        </w:rPr>
        <w:t>获取车辆速度分布信息据</w:t>
      </w:r>
      <w:bookmarkEnd w:id="6"/>
    </w:p>
    <w:tbl>
      <w:tblPr>
        <w:tblStyle w:val="13"/>
        <w:tblW w:w="82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179"/>
        <w:gridCol w:w="1304"/>
        <w:gridCol w:w="549"/>
        <w:gridCol w:w="863"/>
        <w:gridCol w:w="1"/>
        <w:gridCol w:w="44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1" w:type="dxa"/>
            <w:gridSpan w:val="7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接口基础信息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320" w:type="dxa"/>
            <w:gridSpan w:val="6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http://openapi.ifoton.com.cn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openapi/iov/business/velocityDaily/getByVinAndDate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接口简介</w:t>
            </w:r>
          </w:p>
        </w:tc>
        <w:tc>
          <w:tcPr>
            <w:tcW w:w="7320" w:type="dxa"/>
            <w:gridSpan w:val="6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  <w:lang w:val="en-US" w:eastAsia="zh-CN"/>
              </w:rPr>
              <w:t>车辆一段时间内的速度分布区间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2032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864" w:type="dxa"/>
            <w:gridSpan w:val="2"/>
            <w:shd w:val="clear" w:color="auto" w:fill="D7D7D7" w:themeFill="background1" w:themeFillShade="D8"/>
            <w:vAlign w:val="center"/>
          </w:tcPr>
          <w:p>
            <w:r>
              <w:rPr>
                <w:rFonts w:hint="eastAsia"/>
              </w:rPr>
              <w:t>返回格式</w:t>
            </w:r>
          </w:p>
        </w:tc>
        <w:tc>
          <w:tcPr>
            <w:tcW w:w="44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1" w:type="dxa"/>
            <w:gridSpan w:val="7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hd w:val="clear" w:color="auto" w:fill="D7D7D7" w:themeFill="background1" w:themeFillShade="D8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304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412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425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1304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1412" w:type="dxa"/>
            <w:gridSpan w:val="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425" w:type="dxa"/>
            <w:gridSpan w:val="2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访问凭据；由车联网平台提供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vin</w:t>
            </w:r>
          </w:p>
        </w:tc>
        <w:tc>
          <w:tcPr>
            <w:tcW w:w="1304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1412" w:type="dxa"/>
            <w:gridSpan w:val="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425" w:type="dxa"/>
            <w:gridSpan w:val="2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需要查询车辆的VIN号，必须使用17位VIN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04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1412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4425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查询晚于该时间的记录（必填）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04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1412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4425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查询早于该时间的记录（必填）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1" w:type="dxa"/>
            <w:gridSpan w:val="7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返回参数说明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gridSpan w:val="3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413" w:type="dxa"/>
            <w:gridSpan w:val="3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424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44" w:type="dxa"/>
            <w:gridSpan w:val="3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type</w:t>
            </w:r>
          </w:p>
        </w:tc>
        <w:tc>
          <w:tcPr>
            <w:tcW w:w="1413" w:type="dxa"/>
            <w:gridSpan w:val="3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424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值类型为</w:t>
            </w: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success</w:t>
            </w:r>
            <w:r>
              <w:rPr>
                <w:rFonts w:hint="default"/>
                <w:lang w:val="en-US" w:eastAsia="zh-CN"/>
              </w:rPr>
              <w:t>","</w:t>
            </w:r>
            <w:r>
              <w:rPr>
                <w:rFonts w:hint="eastAsia"/>
                <w:lang w:val="en-US" w:eastAsia="zh-CN"/>
              </w:rPr>
              <w:t>error</w:t>
            </w:r>
            <w:r>
              <w:rPr>
                <w:rFonts w:hint="default"/>
                <w:lang w:val="en-US" w:eastAsia="zh-CN"/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gridSpan w:val="3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content</w:t>
            </w:r>
          </w:p>
        </w:tc>
        <w:tc>
          <w:tcPr>
            <w:tcW w:w="1413" w:type="dxa"/>
            <w:gridSpan w:val="3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424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方法执行完返回的中文描述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</w:t>
            </w:r>
          </w:p>
        </w:tc>
        <w:tc>
          <w:tcPr>
            <w:tcW w:w="1304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did</w:t>
            </w:r>
          </w:p>
        </w:tc>
        <w:tc>
          <w:tcPr>
            <w:tcW w:w="1413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44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设备编码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04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data_time</w:t>
            </w:r>
          </w:p>
        </w:tc>
        <w:tc>
          <w:tcPr>
            <w:tcW w:w="1413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04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SECONDS0</w:t>
            </w:r>
          </w:p>
        </w:tc>
        <w:tc>
          <w:tcPr>
            <w:tcW w:w="1413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2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车速在0~20范围运行时间存入seconds0;依次类推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04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SECONDS1</w:t>
            </w:r>
          </w:p>
        </w:tc>
        <w:tc>
          <w:tcPr>
            <w:tcW w:w="1413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24" w:type="dxa"/>
            <w:vMerge w:val="continue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04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SECONDS2</w:t>
            </w:r>
          </w:p>
        </w:tc>
        <w:tc>
          <w:tcPr>
            <w:tcW w:w="1413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24" w:type="dxa"/>
            <w:vMerge w:val="continue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04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SECONDS3</w:t>
            </w:r>
          </w:p>
        </w:tc>
        <w:tc>
          <w:tcPr>
            <w:tcW w:w="1413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24" w:type="dxa"/>
            <w:vMerge w:val="continue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04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SECONDS4</w:t>
            </w:r>
          </w:p>
        </w:tc>
        <w:tc>
          <w:tcPr>
            <w:tcW w:w="1413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24" w:type="dxa"/>
            <w:vMerge w:val="continue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04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SECONDS5</w:t>
            </w:r>
          </w:p>
        </w:tc>
        <w:tc>
          <w:tcPr>
            <w:tcW w:w="1413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24" w:type="dxa"/>
            <w:vMerge w:val="continue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04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SECONDS6</w:t>
            </w:r>
          </w:p>
        </w:tc>
        <w:tc>
          <w:tcPr>
            <w:tcW w:w="1413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24" w:type="dxa"/>
            <w:vMerge w:val="continue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04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SECONDS7</w:t>
            </w:r>
          </w:p>
        </w:tc>
        <w:tc>
          <w:tcPr>
            <w:tcW w:w="1413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24" w:type="dxa"/>
            <w:vMerge w:val="continue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04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SECONDS8</w:t>
            </w:r>
          </w:p>
        </w:tc>
        <w:tc>
          <w:tcPr>
            <w:tcW w:w="1413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24" w:type="dxa"/>
            <w:vMerge w:val="continue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04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SECONDS9</w:t>
            </w:r>
          </w:p>
        </w:tc>
        <w:tc>
          <w:tcPr>
            <w:tcW w:w="1413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24" w:type="dxa"/>
            <w:vMerge w:val="continue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04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SECONDS_OVER</w:t>
            </w:r>
          </w:p>
        </w:tc>
        <w:tc>
          <w:tcPr>
            <w:tcW w:w="1413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24" w:type="dxa"/>
            <w:vMerge w:val="continue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04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MILEAGE0</w:t>
            </w:r>
          </w:p>
        </w:tc>
        <w:tc>
          <w:tcPr>
            <w:tcW w:w="1413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2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车速在0~20范围运行公里存入mileage0;依次类推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04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MILEAGE1</w:t>
            </w:r>
          </w:p>
        </w:tc>
        <w:tc>
          <w:tcPr>
            <w:tcW w:w="1413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24" w:type="dxa"/>
            <w:vMerge w:val="continue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04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MILEAGE2</w:t>
            </w:r>
          </w:p>
        </w:tc>
        <w:tc>
          <w:tcPr>
            <w:tcW w:w="1413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24" w:type="dxa"/>
            <w:vMerge w:val="continue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04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MILEAGE3</w:t>
            </w:r>
          </w:p>
        </w:tc>
        <w:tc>
          <w:tcPr>
            <w:tcW w:w="1413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24" w:type="dxa"/>
            <w:vMerge w:val="continue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04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MILEAGE4</w:t>
            </w:r>
          </w:p>
        </w:tc>
        <w:tc>
          <w:tcPr>
            <w:tcW w:w="1413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24" w:type="dxa"/>
            <w:vMerge w:val="continue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04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MILEAGE5</w:t>
            </w:r>
          </w:p>
        </w:tc>
        <w:tc>
          <w:tcPr>
            <w:tcW w:w="1413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24" w:type="dxa"/>
            <w:vMerge w:val="continue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04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MILEAGE6</w:t>
            </w:r>
          </w:p>
        </w:tc>
        <w:tc>
          <w:tcPr>
            <w:tcW w:w="1413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24" w:type="dxa"/>
            <w:vMerge w:val="continue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04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MILEAGE7</w:t>
            </w:r>
          </w:p>
        </w:tc>
        <w:tc>
          <w:tcPr>
            <w:tcW w:w="1413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24" w:type="dxa"/>
            <w:vMerge w:val="continue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304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MILEAGE8</w:t>
            </w:r>
          </w:p>
        </w:tc>
        <w:tc>
          <w:tcPr>
            <w:tcW w:w="1413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24" w:type="dxa"/>
            <w:vMerge w:val="continue"/>
            <w:vAlign w:val="center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304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MILEAGE9</w:t>
            </w:r>
          </w:p>
        </w:tc>
        <w:tc>
          <w:tcPr>
            <w:tcW w:w="1413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24" w:type="dxa"/>
            <w:vMerge w:val="continue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304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MILEAGE_OVER</w:t>
            </w:r>
          </w:p>
        </w:tc>
        <w:tc>
          <w:tcPr>
            <w:tcW w:w="1413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24" w:type="dxa"/>
            <w:vMerge w:val="continue"/>
            <w:vAlign w:val="center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1" w:type="dxa"/>
            <w:gridSpan w:val="7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请求示例</w:t>
            </w:r>
          </w:p>
        </w:tc>
        <w:tc>
          <w:tcPr>
            <w:tcW w:w="7320" w:type="dxa"/>
            <w:gridSpan w:val="6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http://openapi.ifoton.com.cn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openapi/iov/business/velocityDaily/getByVinAndDate.json?token=</w:t>
            </w:r>
            <w:r>
              <w:rPr>
                <w:rFonts w:hint="eastAsia"/>
                <w:lang w:val="en-US" w:eastAsia="zh-CN"/>
              </w:rPr>
              <w:t>您的token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  <w:lang w:val="en-US" w:eastAsia="zh-CN"/>
              </w:rPr>
              <w:t>vin=您要查询的vin</w:t>
            </w:r>
            <w:r>
              <w:rPr>
                <w:rFonts w:hint="eastAsia"/>
              </w:rPr>
              <w:t>&amp;startTime=2017-01-01&amp;endTime=2017-12-07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8" w:hRule="atLeast"/>
        </w:trPr>
        <w:tc>
          <w:tcPr>
            <w:tcW w:w="96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返回示例</w:t>
            </w:r>
          </w:p>
        </w:tc>
        <w:tc>
          <w:tcPr>
            <w:tcW w:w="7320" w:type="dxa"/>
            <w:gridSpan w:val="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"type" : "success",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"data" :[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"did": "A64838028865",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"data_time": 1526279367000,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"SECONDS0": 1,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"SECONDS1": 1,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"SECONDS2": 1,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"SECONDS3": 1,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"SECONDS4": 1,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"SECONDS5": 1,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"SECONDS6": 1,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"SECONDS7": 1,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"SECONDS8": 1,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"SECONDS9": 1,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"SECONDS_OVER": 1,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"MILEAGE0": 1,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"MILEAGE1": 1,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"MILEAGE2": 1,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"MILEAGE3": 1,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"MILEAGE4": 1,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"MILEAGE5": 1,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"MILEAGE6": 1,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"MILEAGE7": 1,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"MILEAGE8": 1,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"MILEAGE9": 1,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"MILEAGE_OVER": 1,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}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],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}</w:t>
            </w:r>
          </w:p>
        </w:tc>
      </w:tr>
    </w:tbl>
    <w:p/>
    <w:p/>
    <w:p/>
    <w:p>
      <w:pPr>
        <w:pStyle w:val="4"/>
        <w:rPr>
          <w:sz w:val="28"/>
          <w:szCs w:val="28"/>
        </w:rPr>
      </w:pPr>
      <w:bookmarkStart w:id="7" w:name="_Toc12216"/>
      <w:r>
        <w:rPr>
          <w:rFonts w:hint="eastAsia"/>
          <w:sz w:val="28"/>
          <w:szCs w:val="28"/>
          <w:lang w:val="en-US" w:eastAsia="zh-CN"/>
        </w:rPr>
        <w:t>获取发动机转速分布数据</w:t>
      </w:r>
      <w:bookmarkEnd w:id="7"/>
    </w:p>
    <w:tbl>
      <w:tblPr>
        <w:tblStyle w:val="13"/>
        <w:tblW w:w="82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63"/>
        <w:gridCol w:w="116"/>
        <w:gridCol w:w="1165"/>
        <w:gridCol w:w="688"/>
        <w:gridCol w:w="863"/>
        <w:gridCol w:w="1"/>
        <w:gridCol w:w="44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1" w:type="dxa"/>
            <w:gridSpan w:val="8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接口基础信息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320" w:type="dxa"/>
            <w:gridSpan w:val="7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http://openapi.ifoton.com.cn/openapi/iov/business/engineSpeedDaily/getByVinAndDate.json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接口简介</w:t>
            </w:r>
          </w:p>
        </w:tc>
        <w:tc>
          <w:tcPr>
            <w:tcW w:w="7320" w:type="dxa"/>
            <w:gridSpan w:val="7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获取所有新能源车辆总的剩余电量数据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2032" w:type="dxa"/>
            <w:gridSpan w:val="4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864" w:type="dxa"/>
            <w:gridSpan w:val="2"/>
            <w:shd w:val="clear" w:color="auto" w:fill="D7D7D7" w:themeFill="background1" w:themeFillShade="D8"/>
            <w:vAlign w:val="center"/>
          </w:tcPr>
          <w:p>
            <w:r>
              <w:rPr>
                <w:rFonts w:hint="eastAsia"/>
              </w:rPr>
              <w:t>返回格式</w:t>
            </w:r>
          </w:p>
        </w:tc>
        <w:tc>
          <w:tcPr>
            <w:tcW w:w="44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1" w:type="dxa"/>
            <w:gridSpan w:val="8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hd w:val="clear" w:color="auto" w:fill="D7D7D7" w:themeFill="background1" w:themeFillShade="D8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3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165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551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425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3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1551" w:type="dxa"/>
            <w:gridSpan w:val="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425" w:type="dxa"/>
            <w:gridSpan w:val="2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访问凭据；由车联网平台提供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3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vin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1551" w:type="dxa"/>
            <w:gridSpan w:val="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425" w:type="dxa"/>
            <w:gridSpan w:val="2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需要查询车辆的VIN号，必须使用17位VIN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3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155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4425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查询晚于该时间的记录（必填）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3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155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4425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查询早于该时间的记录（必填）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1" w:type="dxa"/>
            <w:gridSpan w:val="8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返回参数说明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5" w:type="dxa"/>
            <w:gridSpan w:val="4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552" w:type="dxa"/>
            <w:gridSpan w:val="3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424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5" w:type="dxa"/>
            <w:gridSpan w:val="4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type</w:t>
            </w:r>
          </w:p>
        </w:tc>
        <w:tc>
          <w:tcPr>
            <w:tcW w:w="1552" w:type="dxa"/>
            <w:gridSpan w:val="3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424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值类型为</w:t>
            </w: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success</w:t>
            </w:r>
            <w:r>
              <w:rPr>
                <w:rFonts w:hint="default"/>
                <w:lang w:val="en-US" w:eastAsia="zh-CN"/>
              </w:rPr>
              <w:t>","</w:t>
            </w:r>
            <w:r>
              <w:rPr>
                <w:rFonts w:hint="eastAsia"/>
                <w:lang w:val="en-US" w:eastAsia="zh-CN"/>
              </w:rPr>
              <w:t>error</w:t>
            </w:r>
            <w:r>
              <w:rPr>
                <w:rFonts w:hint="default"/>
                <w:lang w:val="en-US" w:eastAsia="zh-CN"/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5" w:type="dxa"/>
            <w:gridSpan w:val="4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552" w:type="dxa"/>
            <w:gridSpan w:val="3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424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方法执行完返回的中文描述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</w:t>
            </w:r>
          </w:p>
        </w:tc>
        <w:tc>
          <w:tcPr>
            <w:tcW w:w="128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did</w:t>
            </w:r>
          </w:p>
        </w:tc>
        <w:tc>
          <w:tcPr>
            <w:tcW w:w="1552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44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设备编码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8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data_time</w:t>
            </w:r>
          </w:p>
        </w:tc>
        <w:tc>
          <w:tcPr>
            <w:tcW w:w="1552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8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SECONDS0</w:t>
            </w:r>
          </w:p>
        </w:tc>
        <w:tc>
          <w:tcPr>
            <w:tcW w:w="1552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0~800转累计秒数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8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SECONDS1</w:t>
            </w:r>
          </w:p>
        </w:tc>
        <w:tc>
          <w:tcPr>
            <w:tcW w:w="1552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800~1000转累计秒数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8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SECONDS2</w:t>
            </w:r>
          </w:p>
        </w:tc>
        <w:tc>
          <w:tcPr>
            <w:tcW w:w="1552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1000~1200转累计秒数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8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SECONDS3</w:t>
            </w:r>
          </w:p>
        </w:tc>
        <w:tc>
          <w:tcPr>
            <w:tcW w:w="1552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1200~1400转累计秒数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8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SECONDS4</w:t>
            </w:r>
          </w:p>
        </w:tc>
        <w:tc>
          <w:tcPr>
            <w:tcW w:w="1552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1400~1600转累计秒数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8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SECONDS5</w:t>
            </w:r>
          </w:p>
        </w:tc>
        <w:tc>
          <w:tcPr>
            <w:tcW w:w="1552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1600~1800转累计秒数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8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SECONDS6</w:t>
            </w:r>
          </w:p>
        </w:tc>
        <w:tc>
          <w:tcPr>
            <w:tcW w:w="1552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1800~2000转累计秒数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8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SECONDS7</w:t>
            </w:r>
          </w:p>
        </w:tc>
        <w:tc>
          <w:tcPr>
            <w:tcW w:w="1552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2000~2500转累计秒数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8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SECONDS8</w:t>
            </w:r>
          </w:p>
        </w:tc>
        <w:tc>
          <w:tcPr>
            <w:tcW w:w="1552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2500~3000转累计秒数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8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SECONDS9</w:t>
            </w:r>
          </w:p>
        </w:tc>
        <w:tc>
          <w:tcPr>
            <w:tcW w:w="1552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3000~4000转累计秒数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8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SECONDS_OVER</w:t>
            </w:r>
          </w:p>
        </w:tc>
        <w:tc>
          <w:tcPr>
            <w:tcW w:w="1552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&gt;=4000转累计秒数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8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MILEAGE0</w:t>
            </w:r>
          </w:p>
        </w:tc>
        <w:tc>
          <w:tcPr>
            <w:tcW w:w="1552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0~800转累计里程（米）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8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MILEAGE1</w:t>
            </w:r>
          </w:p>
        </w:tc>
        <w:tc>
          <w:tcPr>
            <w:tcW w:w="1552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800~1000转累计里程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8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MILEAGE2</w:t>
            </w:r>
          </w:p>
        </w:tc>
        <w:tc>
          <w:tcPr>
            <w:tcW w:w="1552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1000~1200转累计里程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8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MILEAGE3</w:t>
            </w:r>
          </w:p>
        </w:tc>
        <w:tc>
          <w:tcPr>
            <w:tcW w:w="1552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1200~1400转累计里程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8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MILEAGE4</w:t>
            </w:r>
          </w:p>
        </w:tc>
        <w:tc>
          <w:tcPr>
            <w:tcW w:w="1552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1400~1600转累计里程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8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MILEAGE5</w:t>
            </w:r>
          </w:p>
        </w:tc>
        <w:tc>
          <w:tcPr>
            <w:tcW w:w="1552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1600~1800转累计里程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8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MILEAGE6</w:t>
            </w:r>
          </w:p>
        </w:tc>
        <w:tc>
          <w:tcPr>
            <w:tcW w:w="1552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1800~2000转累计里程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8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MILEAGE7</w:t>
            </w:r>
          </w:p>
        </w:tc>
        <w:tc>
          <w:tcPr>
            <w:tcW w:w="1552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2000~2500转累计里程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8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MILEAGE8</w:t>
            </w:r>
          </w:p>
        </w:tc>
        <w:tc>
          <w:tcPr>
            <w:tcW w:w="1552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2500~3000转累计里程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8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MILEAGE9</w:t>
            </w:r>
          </w:p>
        </w:tc>
        <w:tc>
          <w:tcPr>
            <w:tcW w:w="1552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3000~4000转累计里程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8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MILEAGE_OVER</w:t>
            </w:r>
          </w:p>
        </w:tc>
        <w:tc>
          <w:tcPr>
            <w:tcW w:w="1552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&gt;=4000转累计里程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1" w:type="dxa"/>
            <w:gridSpan w:val="8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请求示例</w:t>
            </w:r>
          </w:p>
        </w:tc>
        <w:tc>
          <w:tcPr>
            <w:tcW w:w="7320" w:type="dxa"/>
            <w:gridSpan w:val="7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http://openapi.ifoton.com.cn/openapi/iov/business/engineSpeedDaily/getByVinAndDate.json?token=</w:t>
            </w:r>
            <w:r>
              <w:rPr>
                <w:rFonts w:hint="eastAsia"/>
                <w:lang w:val="en-US" w:eastAsia="zh-CN"/>
              </w:rPr>
              <w:t>您的token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  <w:lang w:val="en-US" w:eastAsia="zh-CN"/>
              </w:rPr>
              <w:t>vin=您要查询的vin</w:t>
            </w:r>
            <w:r>
              <w:rPr>
                <w:rFonts w:hint="eastAsia"/>
              </w:rPr>
              <w:t>&amp;startTime=2017-01-01&amp;endTime=2017-12-07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4" w:hRule="atLeast"/>
        </w:trPr>
        <w:tc>
          <w:tcPr>
            <w:tcW w:w="96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返回示例</w:t>
            </w:r>
          </w:p>
        </w:tc>
        <w:tc>
          <w:tcPr>
            <w:tcW w:w="7320" w:type="dxa"/>
            <w:gridSpan w:val="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"type" : "success",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"data" :[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"did": "A64838028865",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"data_time": 1526279367000,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"SECONDS0": 1,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"SECONDS1": 1,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"SECONDS2": 1,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"SECONDS3": 1,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"SECONDS4": 1,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"SECONDS5": 1,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"SECONDS6": 1,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"SECONDS7": 1,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"SECONDS8": 1,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"SECONDS9": 1,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"SECONDS_OVER": 1,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"MILEAGE0": 1,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"MILEAGE1": 1,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"MILEAGE2": 1,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"MILEAGE3": 1,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"MILEAGE4": 1,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"MILEAGE5": 1,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"MILEAGE6": 1,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"MILEAGE7": 1,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"MILEAGE8": 1,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"MILEAGE9": 1,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"MILEAGE_OVER": 1,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}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],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}</w:t>
            </w:r>
          </w:p>
        </w:tc>
      </w:tr>
    </w:tbl>
    <w:p/>
    <w:p/>
    <w:p/>
    <w:p>
      <w:pPr>
        <w:pStyle w:val="4"/>
        <w:rPr>
          <w:sz w:val="28"/>
          <w:szCs w:val="28"/>
        </w:rPr>
      </w:pPr>
      <w:bookmarkStart w:id="8" w:name="_Toc15094"/>
      <w:r>
        <w:rPr>
          <w:rFonts w:hint="eastAsia"/>
          <w:sz w:val="28"/>
          <w:szCs w:val="28"/>
        </w:rPr>
        <w:t>车辆行程</w:t>
      </w:r>
      <w:r>
        <w:rPr>
          <w:rFonts w:hint="eastAsia"/>
          <w:sz w:val="28"/>
          <w:szCs w:val="28"/>
          <w:lang w:val="en-US" w:eastAsia="zh-CN"/>
        </w:rPr>
        <w:t>数据</w:t>
      </w:r>
      <w:bookmarkEnd w:id="8"/>
    </w:p>
    <w:tbl>
      <w:tblPr>
        <w:tblStyle w:val="13"/>
        <w:tblW w:w="82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63"/>
        <w:gridCol w:w="116"/>
        <w:gridCol w:w="1177"/>
        <w:gridCol w:w="676"/>
        <w:gridCol w:w="863"/>
        <w:gridCol w:w="1"/>
        <w:gridCol w:w="6"/>
        <w:gridCol w:w="4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1" w:type="dxa"/>
            <w:gridSpan w:val="9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接口基础信息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320" w:type="dxa"/>
            <w:gridSpan w:val="8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http://openapi.ifoton.com.cn/openapi/iov/business/vehicleBehaviorSummary/getByVinAndDate.json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接口简介</w:t>
            </w:r>
          </w:p>
        </w:tc>
        <w:tc>
          <w:tcPr>
            <w:tcW w:w="7320" w:type="dxa"/>
            <w:gridSpan w:val="8"/>
            <w:vAlign w:val="center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查询一段时间内车辆的行程数据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2032" w:type="dxa"/>
            <w:gridSpan w:val="4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864" w:type="dxa"/>
            <w:gridSpan w:val="2"/>
            <w:shd w:val="clear" w:color="auto" w:fill="D7D7D7" w:themeFill="background1" w:themeFillShade="D8"/>
            <w:vAlign w:val="center"/>
          </w:tcPr>
          <w:p>
            <w:r>
              <w:rPr>
                <w:rFonts w:hint="eastAsia"/>
              </w:rPr>
              <w:t>返回格式</w:t>
            </w:r>
          </w:p>
        </w:tc>
        <w:tc>
          <w:tcPr>
            <w:tcW w:w="4424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1" w:type="dxa"/>
            <w:gridSpan w:val="9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hd w:val="clear" w:color="auto" w:fill="D7D7D7" w:themeFill="background1" w:themeFillShade="D8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3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177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539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425" w:type="dxa"/>
            <w:gridSpan w:val="3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3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1539" w:type="dxa"/>
            <w:gridSpan w:val="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425" w:type="dxa"/>
            <w:gridSpan w:val="3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访问凭据；由车联网平台提供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3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vin</w:t>
            </w: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1539" w:type="dxa"/>
            <w:gridSpan w:val="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425" w:type="dxa"/>
            <w:gridSpan w:val="3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需要查询车辆的VIN号，必须使用17位VIN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3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1539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4425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查询晚于该时间的记录（必填）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hint="eastAsia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1539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4425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查询早于该时间的记录（必填）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1" w:type="dxa"/>
            <w:gridSpan w:val="9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返回参数说明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  <w:gridSpan w:val="4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546" w:type="dxa"/>
            <w:gridSpan w:val="4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418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type</w:t>
            </w:r>
          </w:p>
        </w:tc>
        <w:tc>
          <w:tcPr>
            <w:tcW w:w="1546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4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值类型为</w:t>
            </w:r>
            <w:r>
              <w:rPr>
                <w:rStyle w:val="17"/>
                <w:rFonts w:eastAsia="宋体"/>
                <w:lang w:val="en-US" w:eastAsia="zh-CN" w:bidi="ar"/>
              </w:rPr>
              <w:t>"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成功</w:t>
            </w:r>
            <w:r>
              <w:rPr>
                <w:rStyle w:val="17"/>
                <w:rFonts w:eastAsia="宋体"/>
                <w:lang w:val="en-US" w:eastAsia="zh-CN" w:bidi="ar"/>
              </w:rPr>
              <w:t>","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失败</w:t>
            </w:r>
            <w:r>
              <w:rPr>
                <w:rStyle w:val="17"/>
                <w:rFonts w:eastAsia="宋体"/>
                <w:lang w:val="en-US" w:eastAsia="zh-CN" w:bidi="ar"/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content</w:t>
            </w:r>
          </w:p>
        </w:tc>
        <w:tc>
          <w:tcPr>
            <w:tcW w:w="1546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4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方法执行完返回的中文描述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</w:t>
            </w:r>
          </w:p>
        </w:tc>
        <w:tc>
          <w:tcPr>
            <w:tcW w:w="1293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did</w:t>
            </w:r>
          </w:p>
        </w:tc>
        <w:tc>
          <w:tcPr>
            <w:tcW w:w="1546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4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设备编码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293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data_time</w:t>
            </w:r>
          </w:p>
        </w:tc>
        <w:tc>
          <w:tcPr>
            <w:tcW w:w="1546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293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received_time</w:t>
            </w:r>
          </w:p>
        </w:tc>
        <w:tc>
          <w:tcPr>
            <w:tcW w:w="1546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18" w:type="dxa"/>
            <w:vAlign w:val="center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293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gate_id</w:t>
            </w:r>
          </w:p>
        </w:tc>
        <w:tc>
          <w:tcPr>
            <w:tcW w:w="1546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4418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293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protocol</w:t>
            </w:r>
          </w:p>
        </w:tc>
        <w:tc>
          <w:tcPr>
            <w:tcW w:w="1546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4418" w:type="dxa"/>
            <w:vAlign w:val="center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293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run_id</w:t>
            </w:r>
          </w:p>
        </w:tc>
        <w:tc>
          <w:tcPr>
            <w:tcW w:w="1546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终端计算的行程唯一标示号，BCD[3]年月日和BYTE[1]序号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293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run_serial_number</w:t>
            </w:r>
          </w:p>
        </w:tc>
        <w:tc>
          <w:tcPr>
            <w:tcW w:w="1546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本次半小时行程处于内的顺序号自0开始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293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run_end_reason</w:t>
            </w:r>
          </w:p>
        </w:tc>
        <w:tc>
          <w:tcPr>
            <w:tcW w:w="1546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00：ACC关 01：IG关 02：发动机熄火持续5分钟  03：达到半小时上限，04：跨天汇报（需要在23:59:59或之前进行汇报）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293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start_longitude</w:t>
            </w:r>
          </w:p>
        </w:tc>
        <w:tc>
          <w:tcPr>
            <w:tcW w:w="1546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3"/>
              </w:tabs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开始经度,单位： 0.000001度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293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start_latitude</w:t>
            </w:r>
          </w:p>
        </w:tc>
        <w:tc>
          <w:tcPr>
            <w:tcW w:w="1546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开始纬度,单位： 0.000001度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293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start_altitude</w:t>
            </w:r>
          </w:p>
        </w:tc>
        <w:tc>
          <w:tcPr>
            <w:tcW w:w="1546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行程开始海拔,单位：米，有符号数分正负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293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start_mileage</w:t>
            </w:r>
          </w:p>
        </w:tc>
        <w:tc>
          <w:tcPr>
            <w:tcW w:w="1546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本次行程开始里程,单位： 1/10 公里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293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start_fuel_consumption</w:t>
            </w:r>
          </w:p>
        </w:tc>
        <w:tc>
          <w:tcPr>
            <w:tcW w:w="1546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行程开始时累计总油耗,单位： 0.5L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293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end_time</w:t>
            </w:r>
          </w:p>
        </w:tc>
        <w:tc>
          <w:tcPr>
            <w:tcW w:w="1546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行程结束时间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293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end_longitude</w:t>
            </w:r>
          </w:p>
        </w:tc>
        <w:tc>
          <w:tcPr>
            <w:tcW w:w="1546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结束经度,单位： 0.000001度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293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end_latitude</w:t>
            </w:r>
          </w:p>
        </w:tc>
        <w:tc>
          <w:tcPr>
            <w:tcW w:w="1546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结束纬度,单位： 0.000001度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293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end_altitude</w:t>
            </w:r>
          </w:p>
        </w:tc>
        <w:tc>
          <w:tcPr>
            <w:tcW w:w="1546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行程结束海拔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293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engine_time</w:t>
            </w:r>
          </w:p>
        </w:tc>
        <w:tc>
          <w:tcPr>
            <w:tcW w:w="1546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发动机运行时间,单位：s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293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max_altitude</w:t>
            </w:r>
          </w:p>
        </w:tc>
        <w:tc>
          <w:tcPr>
            <w:tcW w:w="1546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行程最高海拔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293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min_altitude</w:t>
            </w:r>
          </w:p>
        </w:tc>
        <w:tc>
          <w:tcPr>
            <w:tcW w:w="1546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行程最低海拔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293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mileage</w:t>
            </w:r>
          </w:p>
        </w:tc>
        <w:tc>
          <w:tcPr>
            <w:tcW w:w="1546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本次行程驶里程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293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fuel_consumption</w:t>
            </w:r>
          </w:p>
        </w:tc>
        <w:tc>
          <w:tcPr>
            <w:tcW w:w="1546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行程总油耗，单位： 0.1L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293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idle_time</w:t>
            </w:r>
          </w:p>
        </w:tc>
        <w:tc>
          <w:tcPr>
            <w:tcW w:w="1546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怠速运行时间,单位：s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293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idle_fuel_consumption</w:t>
            </w:r>
          </w:p>
        </w:tc>
        <w:tc>
          <w:tcPr>
            <w:tcW w:w="1546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行程怠速总油耗，单位： 0.1L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293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brake_count</w:t>
            </w:r>
          </w:p>
        </w:tc>
        <w:tc>
          <w:tcPr>
            <w:tcW w:w="1546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刹车累计次数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293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brake_mileage</w:t>
            </w:r>
          </w:p>
        </w:tc>
        <w:tc>
          <w:tcPr>
            <w:tcW w:w="1546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刹车累计里程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293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brake_time</w:t>
            </w:r>
          </w:p>
        </w:tc>
        <w:tc>
          <w:tcPr>
            <w:tcW w:w="1546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刹车累计时间,单位：s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293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clutch_count</w:t>
            </w:r>
          </w:p>
        </w:tc>
        <w:tc>
          <w:tcPr>
            <w:tcW w:w="1546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离合累计次数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293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clutch_time</w:t>
            </w:r>
          </w:p>
        </w:tc>
        <w:tc>
          <w:tcPr>
            <w:tcW w:w="1546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离合累计时间,单位：s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293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velocity_distribution</w:t>
            </w:r>
          </w:p>
        </w:tc>
        <w:tc>
          <w:tcPr>
            <w:tcW w:w="1546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4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车速分布,单位：秒；取值范围：0-65535s（约18小时）；共计14个梯度，，速度梯度划分：0km/h一个区间,每10km/h一个区间，计12个，120km/h以上1个；共14个速度区间；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293" w:type="dxa"/>
            <w:gridSpan w:val="2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throttle_distribution</w:t>
            </w:r>
          </w:p>
        </w:tc>
        <w:tc>
          <w:tcPr>
            <w:tcW w:w="1546" w:type="dxa"/>
            <w:gridSpan w:val="4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4418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油门开度分布,单位：秒；共计21个梯度，油门为0时为一档，后面每5%一档，每档最多65535秒，约18小时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</w:p>
        </w:tc>
        <w:tc>
          <w:tcPr>
            <w:tcW w:w="1293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revolution_distribution</w:t>
            </w:r>
          </w:p>
        </w:tc>
        <w:tc>
          <w:tcPr>
            <w:tcW w:w="1546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4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转速分布,单位：秒；共计20个梯度，从600rpm开始，轻型高速柴油机每200rpm一个档，重型车用柴油机每100rpm一个档，实际转速超过最大档时按照最大档进行统计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1" w:hRule="atLeast"/>
        </w:trPr>
        <w:tc>
          <w:tcPr>
            <w:tcW w:w="1024" w:type="dxa"/>
            <w:gridSpan w:val="2"/>
            <w:vMerge w:val="continue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</w:p>
        </w:tc>
        <w:tc>
          <w:tcPr>
            <w:tcW w:w="1293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accelerate_distribution</w:t>
            </w:r>
          </w:p>
        </w:tc>
        <w:tc>
          <w:tcPr>
            <w:tcW w:w="1546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4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车辆加速度分布,单位：秒；从-3到3，每0.3一个档，包括3以上和-3以下，共计22个梯度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1" w:hRule="atLeast"/>
        </w:trPr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293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rotation_load_distribution</w:t>
            </w:r>
          </w:p>
        </w:tc>
        <w:tc>
          <w:tcPr>
            <w:tcW w:w="1546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4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转速负荷矩阵分布（时间）,单位：秒；转速和负荷率的二维矩阵，首先按照转速分为20档，与转速分布一致，在每个转速档中又按照负荷率分为10个档；每10%一档。数据按照左上至右下的顺序横向排列。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1" w:hRule="atLeast"/>
        </w:trPr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293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stall_time_distribution</w:t>
            </w:r>
          </w:p>
        </w:tc>
        <w:tc>
          <w:tcPr>
            <w:tcW w:w="1546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4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档位分布（时间）,单位：秒；范围：0-65535s（约18小时）；最多26个档位；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数组下标地址：0--倒档，1--空档， &gt;1--档位+1，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说明：档位时间为0的档位表示没有挂过此档，有多级倒挡时统一计为倒挡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1" w:hRule="atLeast"/>
        </w:trPr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293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stall_mileage_distribution</w:t>
            </w:r>
          </w:p>
        </w:tc>
        <w:tc>
          <w:tcPr>
            <w:tcW w:w="1546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4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档位分布（里程）,单位：0.1km；范围：0-6553.5km；最多26个档位；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数组下标地址：0--倒档，1--空档， &gt;1--档位+1，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说明：档位时间为0的档位表示没有挂过此档，有多级倒挡时统一计为倒挡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1" w:hRule="atLeast"/>
        </w:trPr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293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load_distribution</w:t>
            </w:r>
          </w:p>
        </w:tc>
        <w:tc>
          <w:tcPr>
            <w:tcW w:w="1546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4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载重分布,BYTE[0]:等级，0：空载,1：半载,2：重载,3：超载,0xFF无效；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BYTE[1]:本次行程有效原始载重值的个数；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BYTE[2-3]：载重值，单位0.01吨</w:t>
            </w:r>
          </w:p>
        </w:tc>
      </w:tr>
    </w:tbl>
    <w:p/>
    <w:p/>
    <w:p>
      <w:pPr>
        <w:pStyle w:val="4"/>
        <w:rPr>
          <w:sz w:val="28"/>
          <w:szCs w:val="28"/>
        </w:rPr>
      </w:pPr>
      <w:bookmarkStart w:id="9" w:name="_Toc3256"/>
      <w:r>
        <w:rPr>
          <w:rFonts w:hint="eastAsia"/>
          <w:sz w:val="28"/>
          <w:szCs w:val="28"/>
        </w:rPr>
        <w:t>车辆实时数据</w:t>
      </w:r>
      <w:bookmarkEnd w:id="9"/>
    </w:p>
    <w:tbl>
      <w:tblPr>
        <w:tblStyle w:val="13"/>
        <w:tblW w:w="82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10"/>
        <w:gridCol w:w="179"/>
        <w:gridCol w:w="392"/>
        <w:gridCol w:w="613"/>
        <w:gridCol w:w="68"/>
        <w:gridCol w:w="780"/>
        <w:gridCol w:w="304"/>
        <w:gridCol w:w="559"/>
        <w:gridCol w:w="1"/>
        <w:gridCol w:w="44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1" w:type="dxa"/>
            <w:gridSpan w:val="11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接口基础信息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320" w:type="dxa"/>
            <w:gridSpan w:val="9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color w:val="auto"/>
                <w:u w:val="none"/>
              </w:rPr>
              <w:fldChar w:fldCharType="begin"/>
            </w:r>
            <w:r>
              <w:rPr>
                <w:rFonts w:hint="eastAsia"/>
                <w:color w:val="auto"/>
                <w:u w:val="none"/>
              </w:rPr>
              <w:instrText xml:space="preserve"> HYPERLINK "http://openapi.ifoton.com.cn/" </w:instrText>
            </w:r>
            <w:r>
              <w:rPr>
                <w:rFonts w:hint="eastAsia"/>
                <w:color w:val="auto"/>
                <w:u w:val="none"/>
              </w:rPr>
              <w:fldChar w:fldCharType="separate"/>
            </w:r>
            <w:r>
              <w:rPr>
                <w:rStyle w:val="11"/>
                <w:rFonts w:hint="eastAsia"/>
                <w:color w:val="auto"/>
                <w:u w:val="none"/>
              </w:rPr>
              <w:t>http://openapi.ifoton.com.cn/</w:t>
            </w:r>
            <w:r>
              <w:rPr>
                <w:rFonts w:hint="eastAsia"/>
                <w:color w:val="auto"/>
                <w:u w:val="none"/>
              </w:rPr>
              <w:fldChar w:fldCharType="end"/>
            </w:r>
            <w:r>
              <w:rPr>
                <w:rFonts w:hint="eastAsia"/>
              </w:rPr>
              <w:t>openapi/iov/business/deviceRealtime/getByVin.json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接口简介</w:t>
            </w:r>
          </w:p>
        </w:tc>
        <w:tc>
          <w:tcPr>
            <w:tcW w:w="7320" w:type="dxa"/>
            <w:gridSpan w:val="9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查询</w:t>
            </w:r>
            <w:r>
              <w:rPr>
                <w:rFonts w:hint="eastAsia"/>
                <w:lang w:val="en-US" w:eastAsia="zh-CN"/>
              </w:rPr>
              <w:t>车辆当前的实时数据项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2032" w:type="dxa"/>
            <w:gridSpan w:val="5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864" w:type="dxa"/>
            <w:gridSpan w:val="3"/>
            <w:shd w:val="clear" w:color="auto" w:fill="D7D7D7" w:themeFill="background1" w:themeFillShade="D8"/>
            <w:vAlign w:val="center"/>
          </w:tcPr>
          <w:p>
            <w:r>
              <w:rPr>
                <w:rFonts w:hint="eastAsia"/>
              </w:rPr>
              <w:t>返回格式</w:t>
            </w:r>
          </w:p>
        </w:tc>
        <w:tc>
          <w:tcPr>
            <w:tcW w:w="44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1" w:type="dxa"/>
            <w:gridSpan w:val="11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hd w:val="clear" w:color="auto" w:fill="D7D7D7" w:themeFill="background1" w:themeFillShade="D8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3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005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711" w:type="dxa"/>
            <w:gridSpan w:val="4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425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3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1005" w:type="dxa"/>
            <w:gridSpan w:val="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1711" w:type="dxa"/>
            <w:gridSpan w:val="4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425" w:type="dxa"/>
            <w:gridSpan w:val="2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访问凭据；由车联网平台提供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14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vin</w:t>
            </w:r>
          </w:p>
        </w:tc>
        <w:tc>
          <w:tcPr>
            <w:tcW w:w="1005" w:type="dxa"/>
            <w:gridSpan w:val="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1711" w:type="dxa"/>
            <w:gridSpan w:val="4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425" w:type="dxa"/>
            <w:gridSpan w:val="2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需要查询车辆的VIN号，必须使用17位VIN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140" w:type="dxa"/>
            <w:gridSpan w:val="3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requestCodes</w:t>
            </w:r>
          </w:p>
        </w:tc>
        <w:tc>
          <w:tcPr>
            <w:tcW w:w="1005" w:type="dxa"/>
            <w:gridSpan w:val="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1711" w:type="dxa"/>
            <w:gridSpan w:val="4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425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CAN项目Code白名单（选填），由逗号分隔的Code字符串，如"1030002,8080227,1010068"。如果不填，则返回所有的Code项目。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1" w:type="dxa"/>
            <w:gridSpan w:val="11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返回参数说明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3" w:type="dxa"/>
            <w:gridSpan w:val="6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084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984" w:type="dxa"/>
            <w:gridSpan w:val="3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3" w:type="dxa"/>
            <w:gridSpan w:val="6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type</w:t>
            </w:r>
          </w:p>
        </w:tc>
        <w:tc>
          <w:tcPr>
            <w:tcW w:w="1084" w:type="dxa"/>
            <w:gridSpan w:val="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984" w:type="dxa"/>
            <w:gridSpan w:val="3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值类型为</w:t>
            </w: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success</w:t>
            </w:r>
            <w:r>
              <w:rPr>
                <w:rFonts w:hint="default"/>
                <w:lang w:val="en-US" w:eastAsia="zh-CN"/>
              </w:rPr>
              <w:t>","</w:t>
            </w:r>
            <w:r>
              <w:rPr>
                <w:rFonts w:hint="eastAsia"/>
                <w:lang w:val="en-US" w:eastAsia="zh-CN"/>
              </w:rPr>
              <w:t>error</w:t>
            </w:r>
            <w:r>
              <w:rPr>
                <w:rFonts w:hint="default"/>
                <w:lang w:val="en-US" w:eastAsia="zh-CN"/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3" w:type="dxa"/>
            <w:gridSpan w:val="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content</w:t>
            </w:r>
          </w:p>
        </w:tc>
        <w:tc>
          <w:tcPr>
            <w:tcW w:w="1084" w:type="dxa"/>
            <w:gridSpan w:val="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984" w:type="dxa"/>
            <w:gridSpan w:val="3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方法执行完返回的中文描述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</w:t>
            </w:r>
          </w:p>
        </w:tc>
        <w:tc>
          <w:tcPr>
            <w:tcW w:w="1362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did</w:t>
            </w:r>
          </w:p>
        </w:tc>
        <w:tc>
          <w:tcPr>
            <w:tcW w:w="1084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4984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设备编码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62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protocol</w:t>
            </w:r>
          </w:p>
        </w:tc>
        <w:tc>
          <w:tcPr>
            <w:tcW w:w="1084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984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通讯协议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62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dataTime</w:t>
            </w:r>
          </w:p>
        </w:tc>
        <w:tc>
          <w:tcPr>
            <w:tcW w:w="1084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Date</w:t>
            </w:r>
          </w:p>
        </w:tc>
        <w:tc>
          <w:tcPr>
            <w:tcW w:w="4984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62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receivedTime</w:t>
            </w:r>
          </w:p>
        </w:tc>
        <w:tc>
          <w:tcPr>
            <w:tcW w:w="1084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Date</w:t>
            </w:r>
          </w:p>
        </w:tc>
        <w:tc>
          <w:tcPr>
            <w:tcW w:w="4984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平台接收时间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62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location.dataTime</w:t>
            </w:r>
          </w:p>
        </w:tc>
        <w:tc>
          <w:tcPr>
            <w:tcW w:w="1084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Date</w:t>
            </w:r>
          </w:p>
        </w:tc>
        <w:tc>
          <w:tcPr>
            <w:tcW w:w="4984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位置数据时间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62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location.longitude</w:t>
            </w:r>
          </w:p>
        </w:tc>
        <w:tc>
          <w:tcPr>
            <w:tcW w:w="1084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4984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62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location.latitude</w:t>
            </w:r>
          </w:p>
        </w:tc>
        <w:tc>
          <w:tcPr>
            <w:tcW w:w="1084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4984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62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location.velocity</w:t>
            </w:r>
          </w:p>
        </w:tc>
        <w:tc>
          <w:tcPr>
            <w:tcW w:w="1084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4984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62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location.direction</w:t>
            </w:r>
          </w:p>
        </w:tc>
        <w:tc>
          <w:tcPr>
            <w:tcW w:w="1084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4984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62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location.elevation</w:t>
            </w:r>
          </w:p>
        </w:tc>
        <w:tc>
          <w:tcPr>
            <w:tcW w:w="1084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4984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海拔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62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location.mileage</w:t>
            </w:r>
          </w:p>
        </w:tc>
        <w:tc>
          <w:tcPr>
            <w:tcW w:w="1084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4984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里程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62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Style w:val="18"/>
                <w:rFonts w:eastAsia="宋体"/>
                <w:lang w:val="en-US" w:eastAsia="zh-CN" w:bidi="ar"/>
              </w:rPr>
              <w:t>location</w:t>
            </w:r>
            <w:r>
              <w:rPr>
                <w:rFonts w:hint="default" w:ascii="Calibri" w:hAnsi="Calibri" w:eastAsia="宋体" w:cs="Calibri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</w:t>
            </w:r>
            <w:r>
              <w:rPr>
                <w:rStyle w:val="18"/>
                <w:rFonts w:eastAsia="宋体"/>
                <w:lang w:val="en-US" w:eastAsia="zh-CN" w:bidi="ar"/>
              </w:rPr>
              <w:t>noposition</w:t>
            </w:r>
          </w:p>
        </w:tc>
        <w:tc>
          <w:tcPr>
            <w:tcW w:w="1084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984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GPS定位与否标记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62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location.commSignal</w:t>
            </w:r>
          </w:p>
        </w:tc>
        <w:tc>
          <w:tcPr>
            <w:tcW w:w="1084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984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通讯信号强度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62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location.satelliteNum</w:t>
            </w:r>
          </w:p>
        </w:tc>
        <w:tc>
          <w:tcPr>
            <w:tcW w:w="1084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984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链接卫星数量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62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location.deviceStatusSet</w:t>
            </w:r>
          </w:p>
        </w:tc>
        <w:tc>
          <w:tcPr>
            <w:tcW w:w="1084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Array</w:t>
            </w:r>
          </w:p>
        </w:tc>
        <w:tc>
          <w:tcPr>
            <w:tcW w:w="4984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62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location.stop</w:t>
            </w:r>
          </w:p>
        </w:tc>
        <w:tc>
          <w:tcPr>
            <w:tcW w:w="1084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984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停车标记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62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codes</w:t>
            </w:r>
          </w:p>
        </w:tc>
        <w:tc>
          <w:tcPr>
            <w:tcW w:w="1084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Object</w:t>
            </w:r>
          </w:p>
        </w:tc>
        <w:tc>
          <w:tcPr>
            <w:tcW w:w="4984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数据项集合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681" w:type="dxa"/>
            <w:gridSpan w:val="3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codes</w:t>
            </w:r>
          </w:p>
        </w:tc>
        <w:tc>
          <w:tcPr>
            <w:tcW w:w="68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key</w:t>
            </w:r>
          </w:p>
        </w:tc>
        <w:tc>
          <w:tcPr>
            <w:tcW w:w="1084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4984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Merge w:val="continue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681" w:type="dxa"/>
            <w:gridSpan w:val="3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68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value</w:t>
            </w:r>
          </w:p>
        </w:tc>
        <w:tc>
          <w:tcPr>
            <w:tcW w:w="1084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4984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数据项数值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Merge w:val="continue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681" w:type="dxa"/>
            <w:gridSpan w:val="3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68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lastTime</w:t>
            </w:r>
          </w:p>
        </w:tc>
        <w:tc>
          <w:tcPr>
            <w:tcW w:w="1084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Date</w:t>
            </w:r>
          </w:p>
        </w:tc>
        <w:tc>
          <w:tcPr>
            <w:tcW w:w="4984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最后的数据上报时间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1" w:type="dxa"/>
            <w:gridSpan w:val="11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请求示例</w:t>
            </w:r>
          </w:p>
        </w:tc>
        <w:tc>
          <w:tcPr>
            <w:tcW w:w="7320" w:type="dxa"/>
            <w:gridSpan w:val="9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color w:val="auto"/>
                <w:u w:val="none"/>
              </w:rPr>
              <w:fldChar w:fldCharType="begin"/>
            </w:r>
            <w:r>
              <w:rPr>
                <w:rFonts w:hint="eastAsia"/>
                <w:color w:val="auto"/>
                <w:u w:val="none"/>
              </w:rPr>
              <w:instrText xml:space="preserve"> HYPERLINK "http://openapi.ifoton.com.cn/" </w:instrText>
            </w:r>
            <w:r>
              <w:rPr>
                <w:rFonts w:hint="eastAsia"/>
                <w:color w:val="auto"/>
                <w:u w:val="none"/>
              </w:rPr>
              <w:fldChar w:fldCharType="separate"/>
            </w:r>
            <w:r>
              <w:rPr>
                <w:rStyle w:val="11"/>
                <w:rFonts w:hint="eastAsia"/>
                <w:color w:val="auto"/>
                <w:u w:val="none"/>
              </w:rPr>
              <w:t>http://openapi.ifoton.com.cn/</w:t>
            </w:r>
            <w:r>
              <w:rPr>
                <w:rFonts w:hint="eastAsia"/>
                <w:color w:val="auto"/>
                <w:u w:val="none"/>
              </w:rPr>
              <w:fldChar w:fldCharType="end"/>
            </w:r>
            <w:r>
              <w:rPr>
                <w:rFonts w:hint="eastAsia"/>
              </w:rPr>
              <w:t>openapi/iov/business/device/list.json?token=</w:t>
            </w:r>
            <w:r>
              <w:rPr>
                <w:rFonts w:hint="eastAsia"/>
                <w:lang w:val="en-US" w:eastAsia="zh-CN"/>
              </w:rPr>
              <w:t>您的token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  <w:lang w:val="en-US" w:eastAsia="zh-CN"/>
              </w:rPr>
              <w:t>vin=您的VIN&amp;requestCodes</w:t>
            </w:r>
            <w:r>
              <w:rPr>
                <w:rFonts w:hint="eastAsia"/>
              </w:rPr>
              <w:t>=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8080227,1010068,1030002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1" w:hRule="atLeast"/>
        </w:trPr>
        <w:tc>
          <w:tcPr>
            <w:tcW w:w="961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返回示例</w:t>
            </w:r>
          </w:p>
        </w:tc>
        <w:tc>
          <w:tcPr>
            <w:tcW w:w="7320" w:type="dxa"/>
            <w:gridSpan w:val="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"type": "success",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"content": "",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"data": [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"did": "A64838039955",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"receivedTime": "2018-05-16 15:54:14",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"dataTime": "2018-05-16 15:54:13",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"protocol": "ZKC02",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"location": 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"dataTime" : "2018-05-17 20:17:29",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    "longitude": 111.1212112,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    "latitude": 65.123333,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    "velocity": "85.40",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    "direction": "217",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    "elevation": "28",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    "mileage": "163600600",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    "noPosition": 0,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    "commSignal": 8,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    "satelliteNum": 21,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    "status": ";1001;1006;1010;",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    "stop": 0,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    "deviceStatusSet": [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        "CAR_UNBINDED",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        "CAR_UNLOCKED",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        "ACC_ON"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    ],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},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"codes": 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    "8080227": 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        "key": "高精度里程(ECM)",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        "value": "170268000",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        "lastTime": "2018-05-17 03:40:18"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    },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    "1010068": 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        "key": "冷却剂液位",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        "value": "100.0",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        "lastTime": "2018-05-17 04:00:39"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    },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    "1030002": 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        "key": "低精度里程(ECM)",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        "value": "170268000.00",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        "lastTime": "2018-05-17 03:40:18"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}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}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]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}</w:t>
            </w:r>
          </w:p>
        </w:tc>
      </w:tr>
    </w:tbl>
    <w:p>
      <w:pPr>
        <w:pStyle w:val="4"/>
        <w:rPr>
          <w:sz w:val="28"/>
          <w:szCs w:val="28"/>
        </w:rPr>
      </w:pPr>
      <w:bookmarkStart w:id="10" w:name="_Toc29553"/>
      <w:r>
        <w:rPr>
          <w:rFonts w:hint="eastAsia"/>
          <w:sz w:val="28"/>
          <w:szCs w:val="28"/>
          <w:lang w:val="en-US" w:eastAsia="zh-CN"/>
        </w:rPr>
        <w:t>获取车辆行驶区域数据</w:t>
      </w:r>
      <w:bookmarkEnd w:id="10"/>
    </w:p>
    <w:tbl>
      <w:tblPr>
        <w:tblStyle w:val="13"/>
        <w:tblW w:w="82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63"/>
        <w:gridCol w:w="116"/>
        <w:gridCol w:w="173"/>
        <w:gridCol w:w="832"/>
        <w:gridCol w:w="356"/>
        <w:gridCol w:w="116"/>
        <w:gridCol w:w="376"/>
        <w:gridCol w:w="743"/>
        <w:gridCol w:w="120"/>
        <w:gridCol w:w="1"/>
        <w:gridCol w:w="44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1" w:type="dxa"/>
            <w:gridSpan w:val="1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接口基础信息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320" w:type="dxa"/>
            <w:gridSpan w:val="11"/>
            <w:vAlign w:val="center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http://openapi.ifoton.com.cn/openapi/iov/business/capacityDaily/runRegionAnalysis.json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接口简介</w:t>
            </w:r>
          </w:p>
        </w:tc>
        <w:tc>
          <w:tcPr>
            <w:tcW w:w="7320" w:type="dxa"/>
            <w:gridSpan w:val="11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根据vin后8位，输出车辆趋势数据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2032" w:type="dxa"/>
            <w:gridSpan w:val="7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864" w:type="dxa"/>
            <w:gridSpan w:val="3"/>
            <w:shd w:val="clear" w:color="auto" w:fill="D7D7D7" w:themeFill="background1" w:themeFillShade="D8"/>
            <w:vAlign w:val="center"/>
          </w:tcPr>
          <w:p>
            <w:r>
              <w:rPr>
                <w:rFonts w:hint="eastAsia"/>
              </w:rPr>
              <w:t>返回格式</w:t>
            </w:r>
          </w:p>
        </w:tc>
        <w:tc>
          <w:tcPr>
            <w:tcW w:w="44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1" w:type="dxa"/>
            <w:gridSpan w:val="1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hd w:val="clear" w:color="auto" w:fill="D7D7D7" w:themeFill="background1" w:themeFillShade="D8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gridSpan w:val="4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188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355" w:type="dxa"/>
            <w:gridSpan w:val="4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425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3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1005" w:type="dxa"/>
            <w:gridSpan w:val="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1711" w:type="dxa"/>
            <w:gridSpan w:val="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425" w:type="dxa"/>
            <w:gridSpan w:val="2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访问凭据；由车联网平台提供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14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vin</w:t>
            </w:r>
          </w:p>
        </w:tc>
        <w:tc>
          <w:tcPr>
            <w:tcW w:w="1005" w:type="dxa"/>
            <w:gridSpan w:val="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1711" w:type="dxa"/>
            <w:gridSpan w:val="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425" w:type="dxa"/>
            <w:gridSpan w:val="2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需要查询车辆的VIN号，必须使用17位VIN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1" w:type="dxa"/>
            <w:gridSpan w:val="1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返回参数说明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7" w:type="dxa"/>
            <w:gridSpan w:val="7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119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545" w:type="dxa"/>
            <w:gridSpan w:val="3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7" w:type="dxa"/>
            <w:gridSpan w:val="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type</w:t>
            </w:r>
          </w:p>
        </w:tc>
        <w:tc>
          <w:tcPr>
            <w:tcW w:w="1119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4545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值类型为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"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成功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","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失败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617" w:type="dxa"/>
            <w:gridSpan w:val="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content</w:t>
            </w:r>
          </w:p>
        </w:tc>
        <w:tc>
          <w:tcPr>
            <w:tcW w:w="1119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4545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方法执行完返回的中文描述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</w:t>
            </w:r>
          </w:p>
        </w:tc>
        <w:tc>
          <w:tcPr>
            <w:tcW w:w="1593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name</w:t>
            </w:r>
          </w:p>
        </w:tc>
        <w:tc>
          <w:tcPr>
            <w:tcW w:w="1119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4545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93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value</w:t>
            </w:r>
          </w:p>
        </w:tc>
        <w:tc>
          <w:tcPr>
            <w:tcW w:w="1119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545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1" w:type="dxa"/>
            <w:gridSpan w:val="12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请求示例</w:t>
            </w:r>
          </w:p>
        </w:tc>
        <w:tc>
          <w:tcPr>
            <w:tcW w:w="7320" w:type="dxa"/>
            <w:gridSpan w:val="11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http://openapi.ifoton.com.cn/openapi/iov/business/deviceDaily/getRunSummary.json?token=</w:t>
            </w:r>
            <w:r>
              <w:rPr>
                <w:rFonts w:hint="eastAsia"/>
                <w:lang w:val="en-US" w:eastAsia="zh-CN"/>
              </w:rPr>
              <w:t>您的token</w:t>
            </w:r>
            <w:r>
              <w:rPr>
                <w:rFonts w:hint="eastAsia"/>
              </w:rPr>
              <w:t>&amp;vin=LRDS6PEB8HT022290&amp;startDate=2017-10-29&amp;endDate=2017-11-27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7" w:hRule="atLeast"/>
        </w:trPr>
        <w:tc>
          <w:tcPr>
            <w:tcW w:w="96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返回示例</w:t>
            </w:r>
          </w:p>
        </w:tc>
        <w:tc>
          <w:tcPr>
            <w:tcW w:w="7320" w:type="dxa"/>
            <w:gridSpan w:val="1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"type": "success",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"data": [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"name": "湖南省",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"value": 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},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"name": "湖北省",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"value": 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},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"name": "宁夏回族自治区",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"value": 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},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"name": "内蒙古自治区",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"value": 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},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"name": "四川省",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"value": 0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},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"value": 0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},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"name": "江西省",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"value": 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},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"name": "山西省",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"value": 0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},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"name": "重庆市",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"value": 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},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"name": "福建省",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"value": 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},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"name": "陕西省",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"value": 25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},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"name": "甘肃省",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"value": 11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},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"name": "河南省",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"value": 50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},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"name": "广东省",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"value": 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}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]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}</w:t>
            </w:r>
          </w:p>
        </w:tc>
      </w:tr>
    </w:tbl>
    <w:p/>
    <w:p>
      <w:pPr>
        <w:pStyle w:val="4"/>
        <w:rPr>
          <w:sz w:val="28"/>
          <w:szCs w:val="28"/>
        </w:rPr>
      </w:pPr>
      <w:bookmarkStart w:id="11" w:name="_Toc18425"/>
      <w:r>
        <w:rPr>
          <w:rFonts w:hint="eastAsia"/>
          <w:sz w:val="28"/>
          <w:szCs w:val="28"/>
          <w:lang w:val="en-US" w:eastAsia="zh-CN"/>
        </w:rPr>
        <w:t>获取车辆途经点排名</w:t>
      </w:r>
      <w:bookmarkEnd w:id="11"/>
    </w:p>
    <w:tbl>
      <w:tblPr>
        <w:tblStyle w:val="13"/>
        <w:tblW w:w="82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2"/>
        <w:gridCol w:w="329"/>
        <w:gridCol w:w="179"/>
        <w:gridCol w:w="1442"/>
        <w:gridCol w:w="139"/>
        <w:gridCol w:w="272"/>
        <w:gridCol w:w="863"/>
        <w:gridCol w:w="1"/>
        <w:gridCol w:w="44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1" w:type="dxa"/>
            <w:gridSpan w:val="9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接口基础信息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320" w:type="dxa"/>
            <w:gridSpan w:val="7"/>
            <w:vAlign w:val="center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http://openapi.ifoton.com.cn/openapi/iov/business/capacityDaily/wayOfStreetAnalysis.json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接口简介</w:t>
            </w:r>
          </w:p>
        </w:tc>
        <w:tc>
          <w:tcPr>
            <w:tcW w:w="7320" w:type="dxa"/>
            <w:gridSpan w:val="7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根据vin后8位，车辆运行汇总信息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2032" w:type="dxa"/>
            <w:gridSpan w:val="4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864" w:type="dxa"/>
            <w:gridSpan w:val="2"/>
            <w:shd w:val="clear" w:color="auto" w:fill="D7D7D7" w:themeFill="background1" w:themeFillShade="D8"/>
            <w:vAlign w:val="center"/>
          </w:tcPr>
          <w:p>
            <w:r>
              <w:rPr>
                <w:rFonts w:hint="eastAsia"/>
              </w:rPr>
              <w:t>返回格式</w:t>
            </w:r>
          </w:p>
        </w:tc>
        <w:tc>
          <w:tcPr>
            <w:tcW w:w="44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1" w:type="dxa"/>
            <w:gridSpan w:val="9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hd w:val="clear" w:color="auto" w:fill="D7D7D7" w:themeFill="background1" w:themeFillShade="D8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3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442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274" w:type="dxa"/>
            <w:gridSpan w:val="3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425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3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144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1274" w:type="dxa"/>
            <w:gridSpan w:val="3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425" w:type="dxa"/>
            <w:gridSpan w:val="2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访问凭据；由车联网平台提供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3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vin</w:t>
            </w:r>
          </w:p>
        </w:tc>
        <w:tc>
          <w:tcPr>
            <w:tcW w:w="144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1274" w:type="dxa"/>
            <w:gridSpan w:val="3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425" w:type="dxa"/>
            <w:gridSpan w:val="2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需要查询车辆的VIN号，必须使用17位VIN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1" w:type="dxa"/>
            <w:gridSpan w:val="9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返回参数说明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  <w:gridSpan w:val="5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135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425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type</w:t>
            </w:r>
          </w:p>
        </w:tc>
        <w:tc>
          <w:tcPr>
            <w:tcW w:w="1135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4425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值类型为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"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成功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","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失败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content</w:t>
            </w:r>
          </w:p>
        </w:tc>
        <w:tc>
          <w:tcPr>
            <w:tcW w:w="1135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4425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方法执行完返回的中文描述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</w:t>
            </w:r>
          </w:p>
        </w:tc>
        <w:tc>
          <w:tcPr>
            <w:tcW w:w="2089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address</w:t>
            </w:r>
          </w:p>
        </w:tc>
        <w:tc>
          <w:tcPr>
            <w:tcW w:w="1135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4425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地名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dxa"/>
            <w:vMerge w:val="continue"/>
            <w:vAlign w:val="center"/>
          </w:tcPr>
          <w:p>
            <w:pPr>
              <w:jc w:val="center"/>
              <w:rPr>
                <w:rFonts w:hint="eastAsia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089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amount</w:t>
            </w:r>
          </w:p>
        </w:tc>
        <w:tc>
          <w:tcPr>
            <w:tcW w:w="1135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425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1" w:type="dxa"/>
            <w:gridSpan w:val="9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请求示例</w:t>
            </w:r>
          </w:p>
        </w:tc>
        <w:tc>
          <w:tcPr>
            <w:tcW w:w="7320" w:type="dxa"/>
            <w:gridSpan w:val="7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http://openapi.ifoton.com.cn/openapi/iov/business/capacityDaily/wayOfStreetAnalysis.json?token=</w:t>
            </w:r>
            <w:r>
              <w:rPr>
                <w:rFonts w:hint="eastAsia"/>
                <w:lang w:val="en-US" w:eastAsia="zh-CN"/>
              </w:rPr>
              <w:t>您的token</w:t>
            </w:r>
            <w:r>
              <w:rPr>
                <w:rFonts w:hint="eastAsia"/>
              </w:rPr>
              <w:t>&amp;vin=LRDS6PEB8HT022290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961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返回示例</w:t>
            </w:r>
          </w:p>
        </w:tc>
        <w:tc>
          <w:tcPr>
            <w:tcW w:w="7320" w:type="dxa"/>
            <w:gridSpan w:val="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"type": "success",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"data": [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"address": "渭南市蒲城县煤化大道",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"amount": 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},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"address": "新乡市原阳县S310",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"amount": 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},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"address": "焦作市解放区人民路",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"amount": 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},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"address": "渭南市澄城县S106",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"amount": 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},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"address": "渭南市澄城县古徵街",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"amount": 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},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"address": "三门峡市灵宝市X007",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"amount": 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},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"address": "焦作市温县S309",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"amount": 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},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"address": "西安市未央区龙朔路",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"amount": 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},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"address": "焦作市孟州市X043",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"amount": 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},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"address": "渭南市华阴市G310(连天线)",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"amount": 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}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]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}</w:t>
            </w:r>
          </w:p>
        </w:tc>
      </w:tr>
    </w:tbl>
    <w:p/>
    <w:p>
      <w:pPr>
        <w:pStyle w:val="4"/>
        <w:rPr>
          <w:sz w:val="28"/>
          <w:szCs w:val="28"/>
        </w:rPr>
      </w:pPr>
      <w:bookmarkStart w:id="12" w:name="_Toc6716"/>
      <w:r>
        <w:rPr>
          <w:rFonts w:hint="eastAsia"/>
          <w:sz w:val="28"/>
          <w:szCs w:val="28"/>
          <w:lang w:val="en-US" w:eastAsia="zh-CN"/>
        </w:rPr>
        <w:t>获取车辆行驶时段统计</w:t>
      </w:r>
      <w:bookmarkEnd w:id="12"/>
    </w:p>
    <w:tbl>
      <w:tblPr>
        <w:tblStyle w:val="13"/>
        <w:tblW w:w="82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63"/>
        <w:gridCol w:w="116"/>
        <w:gridCol w:w="69"/>
        <w:gridCol w:w="936"/>
        <w:gridCol w:w="379"/>
        <w:gridCol w:w="116"/>
        <w:gridCol w:w="353"/>
        <w:gridCol w:w="863"/>
        <w:gridCol w:w="1"/>
        <w:gridCol w:w="144"/>
        <w:gridCol w:w="4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1" w:type="dxa"/>
            <w:gridSpan w:val="1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接口基础信息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gridSpan w:val="4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72" w:type="dxa"/>
            <w:gridSpan w:val="8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http://openapi.ifoton.com.cn/</w:t>
            </w:r>
            <w:r>
              <w:rPr>
                <w:rFonts w:hint="eastAsia"/>
                <w:lang w:val="en-US" w:eastAsia="zh-CN"/>
              </w:rPr>
              <w:t>openapi/iov/business/workDurationMonthly/runPeriodAnalysis.json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gridSpan w:val="4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接口简介</w:t>
            </w:r>
          </w:p>
        </w:tc>
        <w:tc>
          <w:tcPr>
            <w:tcW w:w="7072" w:type="dxa"/>
            <w:gridSpan w:val="8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按VIN查询车辆</w:t>
            </w:r>
            <w:r>
              <w:rPr>
                <w:rFonts w:hint="eastAsia"/>
                <w:lang w:val="en-US" w:eastAsia="zh-CN"/>
              </w:rPr>
              <w:t>白天晚间运营时间占比情况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gridSpan w:val="4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1784" w:type="dxa"/>
            <w:gridSpan w:val="4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864" w:type="dxa"/>
            <w:gridSpan w:val="2"/>
            <w:shd w:val="clear" w:color="auto" w:fill="D7D7D7" w:themeFill="background1" w:themeFillShade="D8"/>
            <w:vAlign w:val="center"/>
          </w:tcPr>
          <w:p>
            <w:r>
              <w:rPr>
                <w:rFonts w:hint="eastAsia"/>
              </w:rPr>
              <w:t>返回格式</w:t>
            </w:r>
          </w:p>
        </w:tc>
        <w:tc>
          <w:tcPr>
            <w:tcW w:w="4424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1" w:type="dxa"/>
            <w:gridSpan w:val="1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hd w:val="clear" w:color="auto" w:fill="D7D7D7" w:themeFill="background1" w:themeFillShade="D8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3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005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711" w:type="dxa"/>
            <w:gridSpan w:val="4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425" w:type="dxa"/>
            <w:gridSpan w:val="3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40" w:type="dxa"/>
            <w:gridSpan w:val="3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1005" w:type="dxa"/>
            <w:gridSpan w:val="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1711" w:type="dxa"/>
            <w:gridSpan w:val="4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425" w:type="dxa"/>
            <w:gridSpan w:val="3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访问凭据；由车联网平台提供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vin</w:t>
            </w:r>
          </w:p>
        </w:tc>
        <w:tc>
          <w:tcPr>
            <w:tcW w:w="1005" w:type="dxa"/>
            <w:gridSpan w:val="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1711" w:type="dxa"/>
            <w:gridSpan w:val="4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425" w:type="dxa"/>
            <w:gridSpan w:val="3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需要查询车辆的VIN号，必须使用17位VIN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1" w:type="dxa"/>
            <w:gridSpan w:val="1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返回参数说明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4" w:type="dxa"/>
            <w:gridSpan w:val="6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477" w:type="dxa"/>
            <w:gridSpan w:val="5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280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  <w:gridSpan w:val="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type</w:t>
            </w:r>
          </w:p>
        </w:tc>
        <w:tc>
          <w:tcPr>
            <w:tcW w:w="1361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42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值类型为</w:t>
            </w:r>
            <w:r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"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success</w:t>
            </w:r>
            <w:r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","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error</w:t>
            </w:r>
            <w:r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0" w:type="dxa"/>
            <w:gridSpan w:val="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content</w:t>
            </w:r>
          </w:p>
        </w:tc>
        <w:tc>
          <w:tcPr>
            <w:tcW w:w="1361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42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方法执行完返回的中文描述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</w:t>
            </w:r>
          </w:p>
        </w:tc>
        <w:tc>
          <w:tcPr>
            <w:tcW w:w="1616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name</w:t>
            </w:r>
          </w:p>
        </w:tc>
        <w:tc>
          <w:tcPr>
            <w:tcW w:w="1361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42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616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amount</w:t>
            </w:r>
          </w:p>
        </w:tc>
        <w:tc>
          <w:tcPr>
            <w:tcW w:w="1361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2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该时段行驶所占的百分比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1" w:type="dxa"/>
            <w:gridSpan w:val="12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请求示例</w:t>
            </w:r>
          </w:p>
        </w:tc>
        <w:tc>
          <w:tcPr>
            <w:tcW w:w="7320" w:type="dxa"/>
            <w:gridSpan w:val="11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http://openapi.ifoton.com.cn/</w:t>
            </w:r>
            <w:r>
              <w:rPr>
                <w:rFonts w:hint="eastAsia"/>
                <w:lang w:val="en-US" w:eastAsia="zh-CN"/>
              </w:rPr>
              <w:t>openapi/</w:t>
            </w:r>
            <w:r>
              <w:rPr>
                <w:rFonts w:hint="eastAsia"/>
              </w:rPr>
              <w:t>iov/business/deviceStats/getByVin.json?token=</w:t>
            </w:r>
            <w:r>
              <w:rPr>
                <w:rFonts w:hint="eastAsia"/>
                <w:lang w:val="en-US" w:eastAsia="zh-CN"/>
              </w:rPr>
              <w:t>您的token</w:t>
            </w:r>
            <w:r>
              <w:rPr>
                <w:rFonts w:hint="eastAsia"/>
              </w:rPr>
              <w:t>&amp;vin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=</w:t>
            </w:r>
            <w:ins w:id="0" w:author="AutoBVT" w:date="2018-08-02T09:04:00Z">
              <w:r>
                <w:rPr/>
                <w:t>{"LIST":[{"vin":"LRDS6PEBXHH501345","vin":"LRDV6PEC3HT501870"}]}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</w:trPr>
        <w:tc>
          <w:tcPr>
            <w:tcW w:w="96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返回示例</w:t>
            </w:r>
          </w:p>
        </w:tc>
        <w:tc>
          <w:tcPr>
            <w:tcW w:w="7320" w:type="dxa"/>
            <w:gridSpan w:val="1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"type": "success",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"data": [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"name": "白天",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"value": 67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},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"name": "夜间",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"value": 33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}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]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}</w:t>
            </w:r>
          </w:p>
        </w:tc>
      </w:tr>
    </w:tbl>
    <w:p>
      <w:pPr>
        <w:pStyle w:val="4"/>
        <w:rPr>
          <w:rFonts w:hint="eastAsia" w:eastAsiaTheme="minorEastAsia"/>
          <w:sz w:val="28"/>
          <w:szCs w:val="28"/>
          <w:lang w:val="en-US" w:eastAsia="zh-CN"/>
        </w:rPr>
      </w:pPr>
      <w:bookmarkStart w:id="13" w:name="_Toc13841"/>
      <w:r>
        <w:rPr>
          <w:rFonts w:hint="eastAsia"/>
          <w:sz w:val="28"/>
          <w:szCs w:val="28"/>
          <w:lang w:val="en-US" w:eastAsia="zh-CN"/>
        </w:rPr>
        <w:t>获取车辆实时数据</w:t>
      </w:r>
      <w:bookmarkEnd w:id="13"/>
    </w:p>
    <w:tbl>
      <w:tblPr>
        <w:tblStyle w:val="13"/>
        <w:tblW w:w="82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9"/>
        <w:gridCol w:w="292"/>
        <w:gridCol w:w="179"/>
        <w:gridCol w:w="69"/>
        <w:gridCol w:w="936"/>
        <w:gridCol w:w="848"/>
        <w:gridCol w:w="304"/>
        <w:gridCol w:w="559"/>
        <w:gridCol w:w="1"/>
        <w:gridCol w:w="44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1" w:type="dxa"/>
            <w:gridSpan w:val="10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接口基础信息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320" w:type="dxa"/>
            <w:gridSpan w:val="8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http://openapi.ifoton.com.cn/openapi/iov/business/fault/get.json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接口简介</w:t>
            </w:r>
          </w:p>
        </w:tc>
        <w:tc>
          <w:tcPr>
            <w:tcW w:w="7320" w:type="dxa"/>
            <w:gridSpan w:val="8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获取设备实时故障信息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2032" w:type="dxa"/>
            <w:gridSpan w:val="4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864" w:type="dxa"/>
            <w:gridSpan w:val="3"/>
            <w:shd w:val="clear" w:color="auto" w:fill="D7D7D7" w:themeFill="background1" w:themeFillShade="D8"/>
            <w:vAlign w:val="center"/>
          </w:tcPr>
          <w:p>
            <w:r>
              <w:rPr>
                <w:rFonts w:hint="eastAsia"/>
              </w:rPr>
              <w:t>返回格式</w:t>
            </w:r>
          </w:p>
        </w:tc>
        <w:tc>
          <w:tcPr>
            <w:tcW w:w="44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1" w:type="dxa"/>
            <w:gridSpan w:val="10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hd w:val="clear" w:color="auto" w:fill="D7D7D7" w:themeFill="background1" w:themeFillShade="D8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3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005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711" w:type="dxa"/>
            <w:gridSpan w:val="3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425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3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1005" w:type="dxa"/>
            <w:gridSpan w:val="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1711" w:type="dxa"/>
            <w:gridSpan w:val="3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425" w:type="dxa"/>
            <w:gridSpan w:val="2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访问凭据；由车联网平台提供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vin</w:t>
            </w:r>
          </w:p>
        </w:tc>
        <w:tc>
          <w:tcPr>
            <w:tcW w:w="1005" w:type="dxa"/>
            <w:gridSpan w:val="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1711" w:type="dxa"/>
            <w:gridSpan w:val="3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425" w:type="dxa"/>
            <w:gridSpan w:val="2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需要查询车辆的VIN号，必须使用17位VIN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codes</w:t>
            </w:r>
          </w:p>
        </w:tc>
        <w:tc>
          <w:tcPr>
            <w:tcW w:w="1005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</w:t>
            </w:r>
          </w:p>
        </w:tc>
        <w:tc>
          <w:tcPr>
            <w:tcW w:w="1711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4425" w:type="dxa"/>
            <w:gridSpan w:val="2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实时数据项的code集合，以逗号分开，可以传多个；也可以不传该参数，如果不传，则为查询所有的实时数据项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1" w:type="dxa"/>
            <w:gridSpan w:val="10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返回参数说明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5" w:type="dxa"/>
            <w:gridSpan w:val="5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152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984" w:type="dxa"/>
            <w:gridSpan w:val="3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5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result</w:t>
            </w:r>
          </w:p>
        </w:tc>
        <w:tc>
          <w:tcPr>
            <w:tcW w:w="1152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4984" w:type="dxa"/>
            <w:gridSpan w:val="3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0成功 ,1失败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2145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msg</w:t>
            </w:r>
          </w:p>
        </w:tc>
        <w:tc>
          <w:tcPr>
            <w:tcW w:w="1152" w:type="dxa"/>
            <w:gridSpan w:val="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984" w:type="dxa"/>
            <w:gridSpan w:val="3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错误消息(如无错误消息则留空)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" w:type="dxa"/>
            <w:vMerge w:val="restart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540" w:type="dxa"/>
            <w:gridSpan w:val="3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CanbusItem</w:t>
            </w:r>
          </w:p>
        </w:tc>
        <w:tc>
          <w:tcPr>
            <w:tcW w:w="9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code</w:t>
            </w:r>
          </w:p>
        </w:tc>
        <w:tc>
          <w:tcPr>
            <w:tcW w:w="1152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4984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实时数据项编码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540" w:type="dxa"/>
            <w:gridSpan w:val="3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name</w:t>
            </w:r>
          </w:p>
        </w:tc>
        <w:tc>
          <w:tcPr>
            <w:tcW w:w="1152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4984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实时数据项名称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540" w:type="dxa"/>
            <w:gridSpan w:val="3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value</w:t>
            </w:r>
          </w:p>
        </w:tc>
        <w:tc>
          <w:tcPr>
            <w:tcW w:w="1152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4984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实时数据项值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" w:type="dxa"/>
            <w:vMerge w:val="continue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540" w:type="dxa"/>
            <w:gridSpan w:val="3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lastTime</w:t>
            </w:r>
          </w:p>
        </w:tc>
        <w:tc>
          <w:tcPr>
            <w:tcW w:w="1152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Date</w:t>
            </w:r>
          </w:p>
        </w:tc>
        <w:tc>
          <w:tcPr>
            <w:tcW w:w="4984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实时数据上传时间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1" w:type="dxa"/>
            <w:gridSpan w:val="10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请求示例</w:t>
            </w:r>
          </w:p>
        </w:tc>
        <w:tc>
          <w:tcPr>
            <w:tcW w:w="7320" w:type="dxa"/>
            <w:gridSpan w:val="8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http://openapi.ifoton.com.cn/openapi/iov/business/fault/get.json?token=</w:t>
            </w:r>
            <w:r>
              <w:rPr>
                <w:rFonts w:hint="eastAsia"/>
                <w:lang w:val="en-US" w:eastAsia="zh-CN"/>
              </w:rPr>
              <w:t>您的token</w:t>
            </w:r>
            <w:r>
              <w:rPr>
                <w:rFonts w:hint="eastAsia"/>
              </w:rPr>
              <w:t>&amp;dids=A64828972015,A64838036582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9" w:hRule="atLeast"/>
        </w:trPr>
        <w:tc>
          <w:tcPr>
            <w:tcW w:w="961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返回示例</w:t>
            </w:r>
          </w:p>
        </w:tc>
        <w:tc>
          <w:tcPr>
            <w:tcW w:w="7320" w:type="dxa"/>
            <w:gridSpan w:val="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"result":"0",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"msg":""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data:[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{"code":"8020016",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"name":"剩余油量百分比(ICU)",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"value":"",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"lastTime":""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},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{"code":"1010070",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"name":"尿素液位（ECM）",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"value":"",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"lastTime":""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},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{"code":"1010070",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"name":"ECM输入电压",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"value":"",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"lastTime":""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},...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]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}</w:t>
            </w:r>
          </w:p>
        </w:tc>
      </w:tr>
    </w:tbl>
    <w:p>
      <w:pPr>
        <w:pStyle w:val="4"/>
        <w:rPr>
          <w:sz w:val="28"/>
          <w:szCs w:val="28"/>
        </w:rPr>
      </w:pPr>
      <w:bookmarkStart w:id="14" w:name="_Toc25635"/>
      <w:r>
        <w:rPr>
          <w:rFonts w:hint="eastAsia"/>
          <w:sz w:val="28"/>
          <w:szCs w:val="28"/>
          <w:lang w:val="en-US" w:eastAsia="zh-CN"/>
        </w:rPr>
        <w:t>获取车辆历史轨迹信息</w:t>
      </w:r>
      <w:bookmarkEnd w:id="14"/>
    </w:p>
    <w:tbl>
      <w:tblPr>
        <w:tblStyle w:val="13"/>
        <w:tblW w:w="82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63"/>
        <w:gridCol w:w="58"/>
        <w:gridCol w:w="277"/>
        <w:gridCol w:w="786"/>
        <w:gridCol w:w="848"/>
        <w:gridCol w:w="628"/>
        <w:gridCol w:w="236"/>
        <w:gridCol w:w="44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1" w:type="dxa"/>
            <w:gridSpan w:val="9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接口基础信息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  <w:gridSpan w:val="3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199" w:type="dxa"/>
            <w:gridSpan w:val="6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http://openapi.ifoton.com.cn/openapi/iov/business/location/getHisLocationByVin.json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  <w:gridSpan w:val="3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接口简介</w:t>
            </w:r>
          </w:p>
        </w:tc>
        <w:tc>
          <w:tcPr>
            <w:tcW w:w="7199" w:type="dxa"/>
            <w:gridSpan w:val="6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  <w:lang w:val="en-US" w:eastAsia="zh-CN"/>
              </w:rPr>
              <w:t>车辆历史轨迹点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  <w:gridSpan w:val="3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1911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864" w:type="dxa"/>
            <w:gridSpan w:val="2"/>
            <w:shd w:val="clear" w:color="auto" w:fill="D7D7D7" w:themeFill="background1" w:themeFillShade="D8"/>
            <w:vAlign w:val="center"/>
          </w:tcPr>
          <w:p>
            <w:r>
              <w:rPr>
                <w:rFonts w:hint="eastAsia"/>
              </w:rPr>
              <w:t>返回格式</w:t>
            </w:r>
          </w:p>
        </w:tc>
        <w:tc>
          <w:tcPr>
            <w:tcW w:w="44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1" w:type="dxa"/>
            <w:gridSpan w:val="9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hd w:val="clear" w:color="auto" w:fill="D7D7D7" w:themeFill="background1" w:themeFillShade="D8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gridSpan w:val="4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86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476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660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gridSpan w:val="4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60" w:type="dxa"/>
            <w:gridSpan w:val="2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访问凭据；由车联网平台提供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vin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60" w:type="dxa"/>
            <w:gridSpan w:val="2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需要查询车辆的VIN号，必须使用17位VIN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gridSpan w:val="4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4660" w:type="dxa"/>
            <w:gridSpan w:val="2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故障查询时间起，格式:yyyy-MM-dd或者yyyy-MM-dd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4660" w:type="dxa"/>
            <w:gridSpan w:val="2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故障查询时间止，格式:yyyy-MM-dd或者yyyy-MM-dd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1" w:type="dxa"/>
            <w:gridSpan w:val="9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返回参数说明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5" w:type="dxa"/>
            <w:gridSpan w:val="5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476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660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5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result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60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0成功,-1失败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5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msg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60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方法执行完返回的中文描述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</w:t>
            </w:r>
          </w:p>
        </w:tc>
        <w:tc>
          <w:tcPr>
            <w:tcW w:w="1121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660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设备编码（对外）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1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did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660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设备编码(对内)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1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longitude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Long</w:t>
            </w:r>
          </w:p>
        </w:tc>
        <w:tc>
          <w:tcPr>
            <w:tcW w:w="4660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1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latitude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660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1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address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660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1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velocity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4660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1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direction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660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1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elevation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660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海拔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1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mileage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Long</w:t>
            </w:r>
          </w:p>
        </w:tc>
        <w:tc>
          <w:tcPr>
            <w:tcW w:w="4660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里程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1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accOnName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660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acc状态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1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stopName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660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停车状态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1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sendTime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</w:t>
            </w:r>
          </w:p>
        </w:tc>
        <w:tc>
          <w:tcPr>
            <w:tcW w:w="4660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位置上传时间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1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stopName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4660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停止名称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1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sendtime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</w:t>
            </w:r>
          </w:p>
        </w:tc>
        <w:tc>
          <w:tcPr>
            <w:tcW w:w="4660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发送时间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1" w:type="dxa"/>
            <w:gridSpan w:val="9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请求示例</w:t>
            </w:r>
          </w:p>
        </w:tc>
        <w:tc>
          <w:tcPr>
            <w:tcW w:w="7320" w:type="dxa"/>
            <w:gridSpan w:val="8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http://openapi.ifoton.com.cn/openapi/iov/business/location/getHisLocationByVin.json?token=</w:t>
            </w:r>
            <w:r>
              <w:rPr>
                <w:rFonts w:hint="eastAsia"/>
                <w:lang w:val="en-US" w:eastAsia="zh-CN"/>
              </w:rPr>
              <w:t>您的token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  <w:lang w:val="en-US" w:eastAsia="zh-CN"/>
              </w:rPr>
              <w:t>vin-您要查询的vin</w:t>
            </w:r>
            <w:r>
              <w:rPr>
                <w:rFonts w:hint="eastAsia"/>
              </w:rPr>
              <w:t>&amp;startTime=2016-01-01&amp;endTime=2017-11-30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1" w:hRule="atLeast"/>
        </w:trPr>
        <w:tc>
          <w:tcPr>
            <w:tcW w:w="96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返回示例</w:t>
            </w:r>
          </w:p>
        </w:tc>
        <w:tc>
          <w:tcPr>
            <w:tcW w:w="7320" w:type="dxa"/>
            <w:gridSpan w:val="8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{</w:t>
            </w:r>
          </w:p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"result" : "0",</w:t>
            </w:r>
          </w:p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"msg" : "",</w:t>
            </w:r>
          </w:p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"data" : [ {</w:t>
            </w:r>
          </w:p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"sn" : "CB201HA180230",</w:t>
            </w:r>
          </w:p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"did" : "A64762063910",</w:t>
            </w:r>
          </w:p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"longitude" : "101.946748",</w:t>
            </w:r>
          </w:p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"latitude" : "37.453648",</w:t>
            </w:r>
          </w:p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"address" : null,</w:t>
            </w:r>
          </w:p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"velocity" : "24.10",</w:t>
            </w:r>
          </w:p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"direction" : "156",</w:t>
            </w:r>
          </w:p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"elevation" : "3251",</w:t>
            </w:r>
          </w:p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"mileage" : "15899000",</w:t>
            </w:r>
          </w:p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"accOnName" : "启动",</w:t>
            </w:r>
          </w:p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"stopName" : "未停车",</w:t>
            </w:r>
          </w:p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"sendTime" : "2018-06-01 12:23:43"</w:t>
            </w:r>
          </w:p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}, {</w:t>
            </w:r>
          </w:p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"sn" : "CB201HA180230",</w:t>
            </w:r>
          </w:p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"did" : "A64762063910",</w:t>
            </w:r>
          </w:p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"longitude" : "101.947710",</w:t>
            </w:r>
          </w:p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"latitude" : "37.452321",</w:t>
            </w:r>
          </w:p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"address" : null,</w:t>
            </w:r>
          </w:p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"velocity" : "17.80",</w:t>
            </w:r>
          </w:p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"direction" : "113",</w:t>
            </w:r>
          </w:p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"elevation" : "3236",</w:t>
            </w:r>
          </w:p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"mileage" : "15899200",</w:t>
            </w:r>
          </w:p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"accOnName" : "启动",</w:t>
            </w:r>
          </w:p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"stopName" : "未停车",</w:t>
            </w:r>
          </w:p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"sendTime" : "2018-06-01 12:24:13"</w:t>
            </w:r>
          </w:p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}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]</w:t>
            </w:r>
          </w:p>
          <w:p>
            <w:pPr>
              <w:jc w:val="left"/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}</w:t>
            </w:r>
          </w:p>
        </w:tc>
      </w:tr>
    </w:tbl>
    <w:p/>
    <w:p/>
    <w:p/>
    <w:p>
      <w:pPr>
        <w:pStyle w:val="4"/>
        <w:rPr>
          <w:sz w:val="28"/>
          <w:szCs w:val="28"/>
        </w:rPr>
      </w:pPr>
      <w:bookmarkStart w:id="15" w:name="_Toc26857"/>
      <w:r>
        <w:rPr>
          <w:rFonts w:hint="eastAsia"/>
          <w:sz w:val="28"/>
          <w:szCs w:val="28"/>
          <w:lang w:val="en-US" w:eastAsia="zh-CN"/>
        </w:rPr>
        <w:t>获取车辆驾驶行为安全评分</w:t>
      </w:r>
      <w:bookmarkEnd w:id="15"/>
    </w:p>
    <w:tbl>
      <w:tblPr>
        <w:tblStyle w:val="13"/>
        <w:tblW w:w="82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289"/>
        <w:gridCol w:w="179"/>
        <w:gridCol w:w="404"/>
        <w:gridCol w:w="473"/>
        <w:gridCol w:w="128"/>
        <w:gridCol w:w="848"/>
        <w:gridCol w:w="304"/>
        <w:gridCol w:w="559"/>
        <w:gridCol w:w="1"/>
        <w:gridCol w:w="44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1" w:type="dxa"/>
            <w:gridSpan w:val="11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接口基础信息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gridSpan w:val="4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37" w:type="dxa"/>
            <w:gridSpan w:val="7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http://openapi.ifoton.com.cn/openapi/iov/business/behavior/getGradeByVinAndDate.json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gridSpan w:val="4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接口简介</w:t>
            </w:r>
          </w:p>
        </w:tc>
        <w:tc>
          <w:tcPr>
            <w:tcW w:w="6737" w:type="dxa"/>
            <w:gridSpan w:val="7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获取当前公司车辆每日运营里程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gridSpan w:val="4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1449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864" w:type="dxa"/>
            <w:gridSpan w:val="3"/>
            <w:shd w:val="clear" w:color="auto" w:fill="D7D7D7" w:themeFill="background1" w:themeFillShade="D8"/>
            <w:vAlign w:val="center"/>
          </w:tcPr>
          <w:p>
            <w:r>
              <w:rPr>
                <w:rFonts w:hint="eastAsia"/>
              </w:rPr>
              <w:t>返回格式</w:t>
            </w:r>
          </w:p>
        </w:tc>
        <w:tc>
          <w:tcPr>
            <w:tcW w:w="44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1" w:type="dxa"/>
            <w:gridSpan w:val="11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hd w:val="clear" w:color="auto" w:fill="D7D7D7" w:themeFill="background1" w:themeFillShade="D8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3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005" w:type="dxa"/>
            <w:gridSpan w:val="3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711" w:type="dxa"/>
            <w:gridSpan w:val="3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425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3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1005" w:type="dxa"/>
            <w:gridSpan w:val="3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1711" w:type="dxa"/>
            <w:gridSpan w:val="3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425" w:type="dxa"/>
            <w:gridSpan w:val="2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访问凭据；由车联网平台提供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vin</w:t>
            </w:r>
          </w:p>
        </w:tc>
        <w:tc>
          <w:tcPr>
            <w:tcW w:w="1005" w:type="dxa"/>
            <w:gridSpan w:val="3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1711" w:type="dxa"/>
            <w:gridSpan w:val="3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425" w:type="dxa"/>
            <w:gridSpan w:val="2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需要查询车辆的VIN号，必须使用17位VIN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3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005" w:type="dxa"/>
            <w:gridSpan w:val="3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1711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4425" w:type="dxa"/>
            <w:gridSpan w:val="2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故障查询时间起，格式:yyyy-MM-dd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005" w:type="dxa"/>
            <w:gridSpan w:val="3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1711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4425" w:type="dxa"/>
            <w:gridSpan w:val="2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故障查询时间止，格式:yyyy-MM-dd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1" w:type="dxa"/>
            <w:gridSpan w:val="11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返回参数说明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7" w:type="dxa"/>
            <w:gridSpan w:val="5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80" w:type="dxa"/>
            <w:gridSpan w:val="3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984" w:type="dxa"/>
            <w:gridSpan w:val="3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7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result</w:t>
            </w:r>
          </w:p>
        </w:tc>
        <w:tc>
          <w:tcPr>
            <w:tcW w:w="1280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4984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为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"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成功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",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否则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"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失败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7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msg</w:t>
            </w:r>
          </w:p>
        </w:tc>
        <w:tc>
          <w:tcPr>
            <w:tcW w:w="1280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4984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方法执行完返回的中文描述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</w:t>
            </w:r>
          </w:p>
        </w:tc>
        <w:tc>
          <w:tcPr>
            <w:tcW w:w="1345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did</w:t>
            </w:r>
          </w:p>
        </w:tc>
        <w:tc>
          <w:tcPr>
            <w:tcW w:w="1280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4984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设备编码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45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mileage</w:t>
            </w:r>
          </w:p>
        </w:tc>
        <w:tc>
          <w:tcPr>
            <w:tcW w:w="1280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984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里程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45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damageGrade</w:t>
            </w:r>
          </w:p>
        </w:tc>
        <w:tc>
          <w:tcPr>
            <w:tcW w:w="1280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984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车损评分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45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economyGrade</w:t>
            </w:r>
          </w:p>
        </w:tc>
        <w:tc>
          <w:tcPr>
            <w:tcW w:w="1280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984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经济性评分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45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securityGrade</w:t>
            </w:r>
          </w:p>
        </w:tc>
        <w:tc>
          <w:tcPr>
            <w:tcW w:w="1280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984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安全性评分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45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totalGrade</w:t>
            </w:r>
          </w:p>
        </w:tc>
        <w:tc>
          <w:tcPr>
            <w:tcW w:w="1280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Integer</w:t>
            </w:r>
          </w:p>
        </w:tc>
        <w:tc>
          <w:tcPr>
            <w:tcW w:w="4984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总评分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45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details</w:t>
            </w:r>
          </w:p>
        </w:tc>
        <w:tc>
          <w:tcPr>
            <w:tcW w:w="1280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Array</w:t>
            </w:r>
          </w:p>
        </w:tc>
        <w:tc>
          <w:tcPr>
            <w:tcW w:w="4984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驾驶行为明细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1" w:type="dxa"/>
            <w:gridSpan w:val="11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请求示例</w:t>
            </w:r>
          </w:p>
        </w:tc>
        <w:tc>
          <w:tcPr>
            <w:tcW w:w="7320" w:type="dxa"/>
            <w:gridSpan w:val="9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http://openapi.ifoton.com.cn/openapi/iov/business/behavior/getGradeByVinAndDate.json?token=</w:t>
            </w:r>
            <w:r>
              <w:rPr>
                <w:rFonts w:hint="eastAsia"/>
                <w:lang w:val="en-US" w:eastAsia="zh-CN"/>
              </w:rPr>
              <w:t>您的token</w:t>
            </w:r>
            <w:r>
              <w:rPr>
                <w:rFonts w:hint="eastAsia"/>
              </w:rPr>
              <w:t>&amp;time=2017-09-11 00:00:01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5" w:hRule="atLeast"/>
        </w:trPr>
        <w:tc>
          <w:tcPr>
            <w:tcW w:w="961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返回示例</w:t>
            </w:r>
          </w:p>
        </w:tc>
        <w:tc>
          <w:tcPr>
            <w:tcW w:w="7320" w:type="dxa"/>
            <w:gridSpan w:val="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"result": "0",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"msg": "",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"data": 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"did": "A64838054323",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"mileage": 25441535,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"economyGrade": 68.59964289875799,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"securityGrade": 85.52523271131825,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"damageGrade": 74.07708779755671,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"totalGrade": 76.46536780354184,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"details": 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"PEDAL": 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    "type": "PEDAL",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    "duringTime": 40008000,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    "count": 5151,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    "duringMileage": 518435,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    "typeName": "猛踩油门（大油门行驶)"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},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"LOW_TEMPERATURE_DRIVE": {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    "type": "LOW_TEMPERATURE_DRIVE",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    "duringTime": 0,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    "count": 2,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    "duringMileage": 0,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    "grade": 91.97301000717492,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    "typeName": "冷车行驶"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}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},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"grade": true,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"id": "A64838054323"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}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}</w:t>
            </w:r>
          </w:p>
        </w:tc>
      </w:tr>
    </w:tbl>
    <w:p>
      <w:pPr>
        <w:pStyle w:val="4"/>
      </w:pPr>
      <w:bookmarkStart w:id="16" w:name="_Toc12946"/>
      <w:r>
        <w:rPr>
          <w:rFonts w:hint="eastAsia"/>
          <w:sz w:val="28"/>
          <w:szCs w:val="28"/>
          <w:lang w:val="en-US" w:eastAsia="zh-CN"/>
        </w:rPr>
        <w:t>获取车辆实时位置(页面)</w:t>
      </w:r>
      <w:bookmarkEnd w:id="16"/>
    </w:p>
    <w:tbl>
      <w:tblPr>
        <w:tblStyle w:val="13"/>
        <w:tblW w:w="82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179"/>
        <w:gridCol w:w="69"/>
        <w:gridCol w:w="936"/>
        <w:gridCol w:w="848"/>
        <w:gridCol w:w="863"/>
        <w:gridCol w:w="1"/>
        <w:gridCol w:w="44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1" w:type="dxa"/>
            <w:gridSpan w:val="8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接口基础信息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gridSpan w:val="3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72" w:type="dxa"/>
            <w:gridSpan w:val="5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Style w:val="11"/>
                <w:rFonts w:hint="eastAsia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http://saas.ifoton.com.cn/pages/nosecurity/business/device_real_time.jsp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gridSpan w:val="3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接口简介</w:t>
            </w:r>
          </w:p>
        </w:tc>
        <w:tc>
          <w:tcPr>
            <w:tcW w:w="7072" w:type="dxa"/>
            <w:gridSpan w:val="5"/>
            <w:vAlign w:val="center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调用车辆在地图上实时位置页面的接口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gridSpan w:val="3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1784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864" w:type="dxa"/>
            <w:gridSpan w:val="2"/>
            <w:shd w:val="clear" w:color="auto" w:fill="D7D7D7" w:themeFill="background1" w:themeFillShade="D8"/>
            <w:vAlign w:val="center"/>
          </w:tcPr>
          <w:p>
            <w:r>
              <w:rPr>
                <w:rFonts w:hint="eastAsia"/>
              </w:rPr>
              <w:t>返回格式</w:t>
            </w:r>
          </w:p>
        </w:tc>
        <w:tc>
          <w:tcPr>
            <w:tcW w:w="44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1" w:type="dxa"/>
            <w:gridSpan w:val="8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hd w:val="clear" w:color="auto" w:fill="D7D7D7" w:themeFill="background1" w:themeFillShade="D8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005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711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425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1005" w:type="dxa"/>
            <w:gridSpan w:val="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1711" w:type="dxa"/>
            <w:gridSpan w:val="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425" w:type="dxa"/>
            <w:gridSpan w:val="2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访问凭据；由车联网平台提供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vin</w:t>
            </w:r>
          </w:p>
        </w:tc>
        <w:tc>
          <w:tcPr>
            <w:tcW w:w="1005" w:type="dxa"/>
            <w:gridSpan w:val="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1711" w:type="dxa"/>
            <w:gridSpan w:val="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425" w:type="dxa"/>
            <w:gridSpan w:val="2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需要查询车辆的VIN号，必须使用17位VIN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1" w:type="dxa"/>
            <w:gridSpan w:val="8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请求示例</w:t>
            </w:r>
          </w:p>
        </w:tc>
        <w:tc>
          <w:tcPr>
            <w:tcW w:w="7320" w:type="dxa"/>
            <w:gridSpan w:val="7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Style w:val="11"/>
                <w:rFonts w:hint="eastAsia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http://saas.ifoton.com.cn/pages/nosecurity/business/device_real_time.jsp?token=?&amp;vin=?&amp;startTime=?&amp;endTime=?</w:t>
            </w:r>
          </w:p>
        </w:tc>
      </w:tr>
    </w:tbl>
    <w:p>
      <w:pPr>
        <w:pStyle w:val="4"/>
      </w:pPr>
      <w:bookmarkStart w:id="17" w:name="_Toc32471"/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</w:rPr>
        <w:t>车辆历史轨迹</w:t>
      </w:r>
      <w:r>
        <w:rPr>
          <w:rFonts w:hint="eastAsia"/>
          <w:sz w:val="28"/>
          <w:szCs w:val="28"/>
          <w:lang w:val="en-US" w:eastAsia="zh-CN"/>
        </w:rPr>
        <w:t>(页面)</w:t>
      </w:r>
      <w:bookmarkEnd w:id="17"/>
    </w:p>
    <w:tbl>
      <w:tblPr>
        <w:tblStyle w:val="13"/>
        <w:tblW w:w="82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179"/>
        <w:gridCol w:w="69"/>
        <w:gridCol w:w="936"/>
        <w:gridCol w:w="848"/>
        <w:gridCol w:w="863"/>
        <w:gridCol w:w="1"/>
        <w:gridCol w:w="44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1" w:type="dxa"/>
            <w:gridSpan w:val="8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接口基础信息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gridSpan w:val="3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72" w:type="dxa"/>
            <w:gridSpan w:val="5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http://saas.ifoton.com.cn/pages/nosecurity/business/device_history_track.jsp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gridSpan w:val="3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接口简介</w:t>
            </w:r>
          </w:p>
        </w:tc>
        <w:tc>
          <w:tcPr>
            <w:tcW w:w="7072" w:type="dxa"/>
            <w:gridSpan w:val="5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获取车辆</w:t>
            </w:r>
            <w:r>
              <w:rPr>
                <w:rFonts w:hint="eastAsia"/>
                <w:lang w:val="en-US" w:eastAsia="zh-CN"/>
              </w:rPr>
              <w:t>指定时间段内的行驶轨迹情况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gridSpan w:val="3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1784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864" w:type="dxa"/>
            <w:gridSpan w:val="2"/>
            <w:shd w:val="clear" w:color="auto" w:fill="D7D7D7" w:themeFill="background1" w:themeFillShade="D8"/>
            <w:vAlign w:val="center"/>
          </w:tcPr>
          <w:p>
            <w:r>
              <w:rPr>
                <w:rFonts w:hint="eastAsia"/>
              </w:rPr>
              <w:t>返回格式</w:t>
            </w:r>
          </w:p>
        </w:tc>
        <w:tc>
          <w:tcPr>
            <w:tcW w:w="44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1" w:type="dxa"/>
            <w:gridSpan w:val="8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hd w:val="clear" w:color="auto" w:fill="D7D7D7" w:themeFill="background1" w:themeFillShade="D8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005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711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425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1005" w:type="dxa"/>
            <w:gridSpan w:val="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1711" w:type="dxa"/>
            <w:gridSpan w:val="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425" w:type="dxa"/>
            <w:gridSpan w:val="2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访问凭据；由车联网平台提供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vin</w:t>
            </w:r>
          </w:p>
        </w:tc>
        <w:tc>
          <w:tcPr>
            <w:tcW w:w="1005" w:type="dxa"/>
            <w:gridSpan w:val="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1711" w:type="dxa"/>
            <w:gridSpan w:val="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425" w:type="dxa"/>
            <w:gridSpan w:val="2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需要查询车辆的VIN号，必须使用17位VIN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2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005" w:type="dxa"/>
            <w:gridSpan w:val="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1711" w:type="dxa"/>
            <w:gridSpan w:val="2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4425" w:type="dxa"/>
            <w:gridSpan w:val="2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故障查询时间起，格式:yyyy-MM-dd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005" w:type="dxa"/>
            <w:gridSpan w:val="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1711" w:type="dxa"/>
            <w:gridSpan w:val="2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4425" w:type="dxa"/>
            <w:gridSpan w:val="2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故障查询时间止，格式:yyyy-MM-dd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1" w:type="dxa"/>
            <w:gridSpan w:val="8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请求示例</w:t>
            </w:r>
          </w:p>
        </w:tc>
        <w:tc>
          <w:tcPr>
            <w:tcW w:w="7320" w:type="dxa"/>
            <w:gridSpan w:val="7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http://saas.ifoton.com.cn/pages/nosecurity/business/device_history_track.jsp?token=?&amp;vin=?&amp;startTime=?&amp;endTime=?</w:t>
            </w:r>
          </w:p>
        </w:tc>
      </w:tr>
    </w:tbl>
    <w:p>
      <w:pPr>
        <w:pStyle w:val="4"/>
        <w:rPr>
          <w:rFonts w:hint="eastAsia"/>
          <w:sz w:val="28"/>
          <w:szCs w:val="28"/>
        </w:rPr>
      </w:pPr>
      <w:bookmarkStart w:id="18" w:name="_Toc19128"/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</w:rPr>
        <w:t>后装</w:t>
      </w:r>
      <w:r>
        <w:rPr>
          <w:rFonts w:hint="eastAsia"/>
          <w:sz w:val="28"/>
          <w:szCs w:val="28"/>
          <w:lang w:val="en-US" w:eastAsia="zh-CN"/>
        </w:rPr>
        <w:t>设备</w:t>
      </w:r>
      <w:r>
        <w:rPr>
          <w:rFonts w:hint="eastAsia"/>
          <w:sz w:val="28"/>
          <w:szCs w:val="28"/>
        </w:rPr>
        <w:t>车辆轨迹</w:t>
      </w:r>
      <w:r>
        <w:rPr>
          <w:rFonts w:hint="eastAsia"/>
          <w:sz w:val="28"/>
          <w:szCs w:val="28"/>
          <w:lang w:val="en-US" w:eastAsia="zh-CN"/>
        </w:rPr>
        <w:t>(页面)</w:t>
      </w:r>
      <w:bookmarkEnd w:id="18"/>
    </w:p>
    <w:tbl>
      <w:tblPr>
        <w:tblStyle w:val="13"/>
        <w:tblW w:w="82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179"/>
        <w:gridCol w:w="69"/>
        <w:gridCol w:w="936"/>
        <w:gridCol w:w="848"/>
        <w:gridCol w:w="863"/>
        <w:gridCol w:w="1"/>
        <w:gridCol w:w="44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1" w:type="dxa"/>
            <w:gridSpan w:val="8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接口基础信息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gridSpan w:val="3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72" w:type="dxa"/>
            <w:gridSpan w:val="5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http://saas.ifoton.com.cn/pages/nosecurity/business/device_history_track.jsp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gridSpan w:val="3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接口简介</w:t>
            </w:r>
          </w:p>
        </w:tc>
        <w:tc>
          <w:tcPr>
            <w:tcW w:w="7072" w:type="dxa"/>
            <w:gridSpan w:val="5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获取车辆</w:t>
            </w:r>
            <w:r>
              <w:rPr>
                <w:rFonts w:hint="eastAsia"/>
                <w:lang w:val="en-US" w:eastAsia="zh-CN"/>
              </w:rPr>
              <w:t>的行驶轨迹情况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gridSpan w:val="3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1784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864" w:type="dxa"/>
            <w:gridSpan w:val="2"/>
            <w:shd w:val="clear" w:color="auto" w:fill="D7D7D7" w:themeFill="background1" w:themeFillShade="D8"/>
            <w:vAlign w:val="center"/>
          </w:tcPr>
          <w:p>
            <w:r>
              <w:rPr>
                <w:rFonts w:hint="eastAsia"/>
              </w:rPr>
              <w:t>返回格式</w:t>
            </w:r>
          </w:p>
        </w:tc>
        <w:tc>
          <w:tcPr>
            <w:tcW w:w="44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1" w:type="dxa"/>
            <w:gridSpan w:val="8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hd w:val="clear" w:color="auto" w:fill="D7D7D7" w:themeFill="background1" w:themeFillShade="D8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005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711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425" w:type="dxa"/>
            <w:gridSpan w:val="2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1005" w:type="dxa"/>
            <w:gridSpan w:val="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1711" w:type="dxa"/>
            <w:gridSpan w:val="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425" w:type="dxa"/>
            <w:gridSpan w:val="2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访问凭据；由车联网平台提供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vin</w:t>
            </w:r>
          </w:p>
        </w:tc>
        <w:tc>
          <w:tcPr>
            <w:tcW w:w="1005" w:type="dxa"/>
            <w:gridSpan w:val="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1711" w:type="dxa"/>
            <w:gridSpan w:val="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425" w:type="dxa"/>
            <w:gridSpan w:val="2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需要查询车辆的VIN号，必须使用17位VIN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1" w:type="dxa"/>
            <w:gridSpan w:val="8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请求示例</w:t>
            </w:r>
          </w:p>
        </w:tc>
        <w:tc>
          <w:tcPr>
            <w:tcW w:w="7320" w:type="dxa"/>
            <w:gridSpan w:val="7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http://saas.ifoton.com.cn/pages/nosecurity/vlogistics/vehicle_delivery_track.jsp?token=</w:t>
            </w:r>
            <w:r>
              <w:rPr>
                <w:rFonts w:hint="eastAsia"/>
                <w:lang w:eastAsia="zh-CN"/>
              </w:rPr>
              <w:t>？</w:t>
            </w:r>
            <w:r>
              <w:rPr>
                <w:rFonts w:hint="eastAsia"/>
              </w:rPr>
              <w:t>&amp;vin=</w:t>
            </w:r>
            <w:r>
              <w:rPr>
                <w:rFonts w:hint="eastAsia"/>
                <w:lang w:eastAsia="zh-CN"/>
              </w:rPr>
              <w:t>？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174D7C"/>
    <w:rsid w:val="00016C75"/>
    <w:rsid w:val="01B0137A"/>
    <w:rsid w:val="032F216D"/>
    <w:rsid w:val="05444D10"/>
    <w:rsid w:val="0A391C73"/>
    <w:rsid w:val="1037742A"/>
    <w:rsid w:val="11112F0A"/>
    <w:rsid w:val="11E40652"/>
    <w:rsid w:val="14A51CFD"/>
    <w:rsid w:val="228D1B1D"/>
    <w:rsid w:val="34236918"/>
    <w:rsid w:val="384B5EBC"/>
    <w:rsid w:val="3CDD1A7B"/>
    <w:rsid w:val="498332DE"/>
    <w:rsid w:val="4B0C0B0F"/>
    <w:rsid w:val="4C525E87"/>
    <w:rsid w:val="4FAE5EEA"/>
    <w:rsid w:val="58AC5302"/>
    <w:rsid w:val="5B3A0745"/>
    <w:rsid w:val="5F174D7C"/>
    <w:rsid w:val="6D96379C"/>
    <w:rsid w:val="74CE42B8"/>
    <w:rsid w:val="7C65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11">
    <w:name w:val="Hyperlink"/>
    <w:basedOn w:val="10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font71"/>
    <w:basedOn w:val="10"/>
    <w:qFormat/>
    <w:uiPriority w:val="0"/>
    <w:rPr>
      <w:rFonts w:hint="eastAsia" w:ascii="微软雅黑" w:hAnsi="微软雅黑" w:eastAsia="微软雅黑" w:cs="微软雅黑"/>
      <w:color w:val="auto"/>
      <w:sz w:val="21"/>
      <w:szCs w:val="21"/>
      <w:u w:val="none"/>
    </w:rPr>
  </w:style>
  <w:style w:type="character" w:customStyle="1" w:styleId="15">
    <w:name w:val="font11"/>
    <w:basedOn w:val="10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16">
    <w:name w:val="font01"/>
    <w:basedOn w:val="10"/>
    <w:qFormat/>
    <w:uiPriority w:val="0"/>
    <w:rPr>
      <w:rFonts w:hint="eastAsia" w:ascii="宋体" w:hAnsi="宋体" w:eastAsia="宋体" w:cs="宋体"/>
      <w:color w:val="auto"/>
      <w:sz w:val="24"/>
      <w:szCs w:val="24"/>
      <w:u w:val="none"/>
    </w:rPr>
  </w:style>
  <w:style w:type="character" w:customStyle="1" w:styleId="17">
    <w:name w:val="font21"/>
    <w:basedOn w:val="10"/>
    <w:uiPriority w:val="0"/>
    <w:rPr>
      <w:rFonts w:hint="default" w:ascii="Calibri" w:hAnsi="Calibri" w:cs="Calibri"/>
      <w:color w:val="000000"/>
      <w:sz w:val="21"/>
      <w:szCs w:val="21"/>
      <w:u w:val="none"/>
    </w:rPr>
  </w:style>
  <w:style w:type="character" w:customStyle="1" w:styleId="18">
    <w:name w:val="font41"/>
    <w:basedOn w:val="10"/>
    <w:uiPriority w:val="0"/>
    <w:rPr>
      <w:rFonts w:hint="default" w:ascii="Calibri" w:hAnsi="Calibri" w:cs="Calibri"/>
      <w:color w:val="000000"/>
      <w:sz w:val="21"/>
      <w:szCs w:val="21"/>
      <w:u w:val="none"/>
    </w:rPr>
  </w:style>
  <w:style w:type="character" w:customStyle="1" w:styleId="19">
    <w:name w:val="font31"/>
    <w:basedOn w:val="10"/>
    <w:uiPriority w:val="0"/>
    <w:rPr>
      <w:rFonts w:hint="default" w:ascii="Calibri" w:hAnsi="Calibri" w:cs="Calibri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2018-09-27T07:55:00Z</dcterms:created>
  <dc:creator>JonMMx 2000</dc:creator>
  <cp:lastModifiedBy>JonMMx 2000</cp:lastModifiedBy>
  <dcterms:modified xsi:type="dcterms:W3CDTF">2018-09-29T08:24:49Z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